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2B54C313" w:rsidR="005D3838" w:rsidRDefault="00F66525">
      <w:pPr>
        <w:pStyle w:val="Title"/>
      </w:pPr>
      <w:r>
        <w:t>Authoring IMSC documents</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1B57F9DA" w:rsidR="005D3838" w:rsidRDefault="00A674A0">
      <w:r>
        <w:t xml:space="preserve">This document </w:t>
      </w:r>
      <w:r w:rsidR="00C451C3">
        <w:t>specifies best practices</w:t>
      </w:r>
      <w:r w:rsidR="00C451C3" w:rsidRPr="00C451C3">
        <w:t xml:space="preserve"> when authoring an IMSC</w:t>
      </w:r>
      <w:r w:rsidR="00C128EE">
        <w:rPr>
          <w:rStyle w:val="EndnoteReference"/>
        </w:rPr>
        <w:endnoteReference w:id="1"/>
      </w:r>
      <w:r w:rsidR="00C451C3" w:rsidRPr="00C451C3">
        <w:t xml:space="preserve"> document against a video element</w:t>
      </w:r>
      <w:r w:rsidR="00F66525">
        <w:t>.</w:t>
      </w:r>
    </w:p>
    <w:p w14:paraId="483ECAB3" w14:textId="76BA679C" w:rsidR="00331E5D" w:rsidRDefault="00331E5D" w:rsidP="00331E5D">
      <w:pPr>
        <w:pStyle w:val="Heading1"/>
      </w:pPr>
      <w:r>
        <w:t>Status of this Document</w:t>
      </w:r>
    </w:p>
    <w:p w14:paraId="6343074E" w14:textId="05CE0B25" w:rsidR="000F4C61" w:rsidRDefault="00331E5D" w:rsidP="00903434">
      <w:r>
        <w:t xml:space="preserve">This </w:t>
      </w:r>
      <w:r w:rsidR="00D12FD7">
        <w:t>Draft Best Practice</w:t>
      </w:r>
      <w:r>
        <w:t xml:space="preserve"> is </w:t>
      </w:r>
      <w:r w:rsidR="0091011A">
        <w:t>published</w:t>
      </w:r>
      <w:r>
        <w:t xml:space="preserve"> by the IMF User Group</w:t>
      </w:r>
      <w:r w:rsidR="000F4C61">
        <w:rPr>
          <w:rStyle w:val="EndnoteReference"/>
        </w:rPr>
        <w:endnoteReference w:id="2"/>
      </w:r>
      <w:r w:rsidR="000F4C61">
        <w:t>.</w:t>
      </w:r>
      <w:r w:rsidR="00903434">
        <w:t xml:space="preserve"> </w:t>
      </w:r>
      <w:r w:rsidR="000F4C61">
        <w:t>As a draft, it may be updated, replaced or obsoleted by other documents at any time. This document should not be cited as anything other than work in progress. Readers are encouraged to consult the following for a list of current issues, to which they are invited to contribute.</w:t>
      </w:r>
    </w:p>
    <w:p w14:paraId="65F8F0F4" w14:textId="7635CB0F" w:rsidR="000F4C61" w:rsidRPr="00A42536" w:rsidRDefault="000F4C61" w:rsidP="00A42536">
      <w:pPr>
        <w:ind w:left="720"/>
        <w:rPr>
          <w:rStyle w:val="Keyword"/>
        </w:rPr>
      </w:pPr>
      <w:r w:rsidRPr="00A42536">
        <w:rPr>
          <w:rStyle w:val="Keyword"/>
        </w:rPr>
        <w:t>https://github.com/imfug/</w:t>
      </w:r>
      <w:r w:rsidR="003A03F0">
        <w:rPr>
          <w:rStyle w:val="Keyword"/>
        </w:rPr>
        <w:t>003-</w:t>
      </w:r>
      <w:r w:rsidR="00A1316B">
        <w:rPr>
          <w:rStyle w:val="Keyword"/>
        </w:rPr>
        <w:t>imsc</w:t>
      </w:r>
      <w:r w:rsidR="003A03F0">
        <w:rPr>
          <w:rStyle w:val="Keyword"/>
        </w:rPr>
        <w:t>-authoring</w:t>
      </w:r>
    </w:p>
    <w:p w14:paraId="19693F11" w14:textId="2CD2F814"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Attribution-NoDerivatives 4.0 International License</w:t>
      </w:r>
      <w:r>
        <w:rPr>
          <w:rStyle w:val="EndnoteReference"/>
        </w:rPr>
        <w:endnoteReference w:id="3"/>
      </w:r>
      <w:r w:rsidRPr="00D12FD7">
        <w:t>.</w:t>
      </w:r>
    </w:p>
    <w:p w14:paraId="54B80162" w14:textId="100A3D13" w:rsidR="005D3838" w:rsidRDefault="00A674A0" w:rsidP="003C1006">
      <w:pPr>
        <w:pStyle w:val="Heading1"/>
      </w:pPr>
      <w:r w:rsidRPr="003C1006">
        <w:t>Background</w:t>
      </w:r>
    </w:p>
    <w:p w14:paraId="091E432B" w14:textId="28B925F1" w:rsidR="00F66525" w:rsidRDefault="00F66525" w:rsidP="00F66525">
      <w:r>
        <w:t>Historically, timed text</w:t>
      </w:r>
      <w:r w:rsidR="008C09FB">
        <w:t xml:space="preserve"> </w:t>
      </w:r>
      <w:r>
        <w:t>has been synchronized with video using SMPTE timecode</w:t>
      </w:r>
      <w:r w:rsidR="00EB3040">
        <w:t xml:space="preserve">. As illustrated in </w:t>
      </w:r>
      <w:r w:rsidR="00C010D0">
        <w:fldChar w:fldCharType="begin"/>
      </w:r>
      <w:r w:rsidR="00C010D0">
        <w:instrText xml:space="preserve"> REF _Ref43829677 \h </w:instrText>
      </w:r>
      <w:r w:rsidR="00C010D0">
        <w:fldChar w:fldCharType="separate"/>
      </w:r>
      <w:r w:rsidR="00DE3609">
        <w:t xml:space="preserve">Figure </w:t>
      </w:r>
      <w:r w:rsidR="00DE3609">
        <w:rPr>
          <w:noProof/>
        </w:rPr>
        <w:t>1</w:t>
      </w:r>
      <w:r w:rsidR="00C010D0">
        <w:fldChar w:fldCharType="end"/>
      </w:r>
      <w:r w:rsidR="008C09FB">
        <w:t xml:space="preserve">, </w:t>
      </w:r>
      <w:r w:rsidR="004546BA">
        <w:t xml:space="preserve">the temporal extent of </w:t>
      </w:r>
      <w:r w:rsidR="00EB3040">
        <w:t>a</w:t>
      </w:r>
      <w:r w:rsidR="004546BA">
        <w:t xml:space="preserve"> timed text event </w:t>
      </w:r>
      <w:r w:rsidR="00EB3040">
        <w:t>would be</w:t>
      </w:r>
      <w:r w:rsidR="004546BA">
        <w:t xml:space="preserve"> defined by </w:t>
      </w:r>
      <w:r w:rsidR="00EB3040">
        <w:t xml:space="preserve">the </w:t>
      </w:r>
      <w:r w:rsidR="00EB3040" w:rsidRPr="00EB3040">
        <w:t>(potentially discontinuous or drop frame)</w:t>
      </w:r>
      <w:r w:rsidR="00EB3040">
        <w:t xml:space="preserve"> SMPTE</w:t>
      </w:r>
      <w:r w:rsidR="004546BA">
        <w:t xml:space="preserve"> timecodes</w:t>
      </w:r>
      <w:r w:rsidR="00EB3040">
        <w:t xml:space="preserve"> of the starting and end frames</w:t>
      </w:r>
      <w:r w:rsidR="007C7E84">
        <w:t>.</w:t>
      </w:r>
      <w:r w:rsidR="00C010D0">
        <w:t xml:space="preserve"> </w:t>
      </w:r>
    </w:p>
    <w:p w14:paraId="6BBBF575" w14:textId="58D9021A" w:rsidR="00EB3040" w:rsidRDefault="00EB3040" w:rsidP="00EB3040">
      <w:pPr>
        <w:pStyle w:val="Figure"/>
      </w:pPr>
      <w:r w:rsidRPr="00EB3040">
        <w:rPr>
          <w:noProof/>
        </w:rPr>
        <w:drawing>
          <wp:inline distT="0" distB="0" distL="0" distR="0" wp14:anchorId="21B50CD1" wp14:editId="438B7A20">
            <wp:extent cx="3171825" cy="990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1825" cy="990600"/>
                    </a:xfrm>
                    <a:prstGeom prst="rect">
                      <a:avLst/>
                    </a:prstGeom>
                    <a:noFill/>
                    <a:ln>
                      <a:noFill/>
                    </a:ln>
                  </pic:spPr>
                </pic:pic>
              </a:graphicData>
            </a:graphic>
          </wp:inline>
        </w:drawing>
      </w:r>
    </w:p>
    <w:p w14:paraId="2CE66A7F" w14:textId="26C1BCC9" w:rsidR="00F66525" w:rsidRDefault="00EB3040" w:rsidP="00C128EE">
      <w:pPr>
        <w:pStyle w:val="Caption"/>
        <w:keepNext w:val="0"/>
      </w:pPr>
      <w:bookmarkStart w:id="1" w:name="_Ref43829677"/>
      <w:r>
        <w:t xml:space="preserve">Figure </w:t>
      </w:r>
      <w:r w:rsidR="00DE3609">
        <w:fldChar w:fldCharType="begin"/>
      </w:r>
      <w:r w:rsidR="00DE3609">
        <w:instrText xml:space="preserve"> SEQ Figure \* ARABIC </w:instrText>
      </w:r>
      <w:r w:rsidR="00DE3609">
        <w:fldChar w:fldCharType="separate"/>
      </w:r>
      <w:r w:rsidR="00DE3609">
        <w:rPr>
          <w:noProof/>
        </w:rPr>
        <w:t>1</w:t>
      </w:r>
      <w:r w:rsidR="00DE3609">
        <w:rPr>
          <w:noProof/>
        </w:rPr>
        <w:fldChar w:fldCharType="end"/>
      </w:r>
      <w:bookmarkEnd w:id="1"/>
      <w:r>
        <w:rPr>
          <w:lang w:val="en-US"/>
        </w:rPr>
        <w:t>. SMPTE Timecode</w:t>
      </w:r>
      <w:r>
        <w:rPr>
          <w:noProof/>
          <w:lang w:val="en-US"/>
        </w:rPr>
        <w:t xml:space="preserve"> </w:t>
      </w:r>
      <w:r w:rsidRPr="00EB3040">
        <w:t>Synchronization</w:t>
      </w:r>
      <w:r>
        <w:rPr>
          <w:noProof/>
          <w:lang w:val="en-US"/>
        </w:rPr>
        <w:t>.</w:t>
      </w:r>
    </w:p>
    <w:p w14:paraId="4A303B88" w14:textId="6E953347" w:rsidR="00657EF4" w:rsidRDefault="00657EF4" w:rsidP="00C128EE">
      <w:pPr>
        <w:keepNext/>
      </w:pPr>
      <w:r>
        <w:t xml:space="preserve">Such an approach is not possible </w:t>
      </w:r>
      <w:r w:rsidR="00C128EE">
        <w:t>with</w:t>
      </w:r>
      <w:r>
        <w:t xml:space="preserve"> IMF </w:t>
      </w:r>
      <w:r w:rsidR="008C09FB">
        <w:t>or</w:t>
      </w:r>
      <w:r>
        <w:t xml:space="preserve"> IMSC since:</w:t>
      </w:r>
    </w:p>
    <w:p w14:paraId="673EEAE6" w14:textId="77777777" w:rsidR="00657EF4" w:rsidRDefault="00F66525" w:rsidP="00C128EE">
      <w:pPr>
        <w:pStyle w:val="ListParagraph"/>
        <w:keepNext/>
      </w:pPr>
      <w:r>
        <w:t>SMPTE timecode is not used for synchronization</w:t>
      </w:r>
      <w:r w:rsidR="00657EF4">
        <w:t xml:space="preserve"> in IMF</w:t>
      </w:r>
    </w:p>
    <w:p w14:paraId="74418DA9" w14:textId="12CD16F0" w:rsidR="00F66525" w:rsidRDefault="00F66525" w:rsidP="00460158">
      <w:pPr>
        <w:pStyle w:val="ListParagraph"/>
      </w:pPr>
      <w:r>
        <w:t xml:space="preserve">IMSC does not support </w:t>
      </w:r>
      <w:r w:rsidRPr="00460158">
        <w:t>SMPTE</w:t>
      </w:r>
      <w:r>
        <w:t xml:space="preserve"> timecode</w:t>
      </w:r>
      <w:r w:rsidR="00003ADD">
        <w:t xml:space="preserve">, instead </w:t>
      </w:r>
      <w:r w:rsidR="00003ADD" w:rsidRPr="00003ADD">
        <w:t xml:space="preserve">all time expressions, regardless of their syntax, </w:t>
      </w:r>
      <w:r w:rsidR="008C09FB">
        <w:t xml:space="preserve">correspond to </w:t>
      </w:r>
      <w:r w:rsidR="00003ADD" w:rsidRPr="00003ADD">
        <w:t>offset</w:t>
      </w:r>
      <w:r w:rsidR="008C09FB">
        <w:t>s</w:t>
      </w:r>
      <w:r w:rsidR="00003ADD" w:rsidRPr="00003ADD">
        <w:t xml:space="preserve"> in seconds</w:t>
      </w:r>
      <w:r w:rsidR="00003ADD">
        <w:t>.</w:t>
      </w:r>
    </w:p>
    <w:p w14:paraId="109E07A3" w14:textId="6CDD0A8D" w:rsidR="00F66525" w:rsidRPr="00F66525" w:rsidRDefault="00A241F6" w:rsidP="00A241F6">
      <w:r>
        <w:t>This document</w:t>
      </w:r>
      <w:r w:rsidR="00F66525">
        <w:t xml:space="preserve"> provide</w:t>
      </w:r>
      <w:r>
        <w:t>s</w:t>
      </w:r>
      <w:r w:rsidR="00F66525">
        <w:t xml:space="preserve"> guidance when authoring IMSC documents.</w:t>
      </w:r>
      <w:r>
        <w:t xml:space="preserve"> It </w:t>
      </w:r>
      <w:r w:rsidR="00472130">
        <w:t xml:space="preserve">can be </w:t>
      </w:r>
      <w:r>
        <w:t>applie</w:t>
      </w:r>
      <w:r w:rsidR="00472130">
        <w:t>d</w:t>
      </w:r>
      <w:r w:rsidR="00F66525">
        <w:t xml:space="preserve"> equally to SMPTE-</w:t>
      </w:r>
      <w:r w:rsidR="00F66525">
        <w:lastRenderedPageBreak/>
        <w:t xml:space="preserve">TT </w:t>
      </w:r>
      <w:r>
        <w:t>documents</w:t>
      </w:r>
      <w:r w:rsidR="00657EF4">
        <w:t xml:space="preserve"> since </w:t>
      </w:r>
      <w:r w:rsidR="00F66525">
        <w:t xml:space="preserve">IMSC is </w:t>
      </w:r>
      <w:r w:rsidR="00657EF4">
        <w:t xml:space="preserve">essentially </w:t>
      </w:r>
      <w:r w:rsidR="00F66525">
        <w:t>a practical application of SMPTE-TT.</w:t>
      </w:r>
    </w:p>
    <w:p w14:paraId="04C802BA" w14:textId="791FBD1C" w:rsidR="00105D6B" w:rsidRDefault="00472130" w:rsidP="00903434">
      <w:pPr>
        <w:pStyle w:val="Heading1"/>
      </w:pPr>
      <w:bookmarkStart w:id="2" w:name="_2jh76ppgu8j1" w:colFirst="0" w:colLast="0"/>
      <w:bookmarkEnd w:id="2"/>
      <w:r>
        <w:t>Recommendations</w:t>
      </w:r>
    </w:p>
    <w:p w14:paraId="2F863E7C" w14:textId="6E4C60B1" w:rsidR="00F47797" w:rsidRDefault="00F47797" w:rsidP="00F47797">
      <w:pPr>
        <w:pStyle w:val="Heading2"/>
      </w:pPr>
      <w:r>
        <w:t>Time expression syntax</w:t>
      </w:r>
    </w:p>
    <w:p w14:paraId="6F2F974D" w14:textId="77777777" w:rsidR="00472130" w:rsidRDefault="00472130" w:rsidP="00472130">
      <w:r>
        <w:t>Time expressions in the IMSC document should use one of the following syntaxes:</w:t>
      </w:r>
    </w:p>
    <w:p w14:paraId="0FCC6208" w14:textId="2BD8A3B4" w:rsidR="00472130" w:rsidRDefault="00472130" w:rsidP="00460158">
      <w:pPr>
        <w:pStyle w:val="ListParagraph"/>
        <w:numPr>
          <w:ilvl w:val="0"/>
          <w:numId w:val="18"/>
        </w:numPr>
      </w:pPr>
      <w:r>
        <w:t xml:space="preserve">clock-time with fractions, e.g. </w:t>
      </w:r>
      <w:r w:rsidR="00430DDF">
        <w:t>"</w:t>
      </w:r>
      <w:r w:rsidRPr="00430DDF">
        <w:rPr>
          <w:rStyle w:val="Keyword"/>
        </w:rPr>
        <w:t>00:11:12.234</w:t>
      </w:r>
      <w:r w:rsidR="00430DDF">
        <w:rPr>
          <w:rStyle w:val="Keyword"/>
        </w:rPr>
        <w:t>"</w:t>
      </w:r>
      <w:r w:rsidR="004B2089" w:rsidRPr="004B2089">
        <w:t>; or</w:t>
      </w:r>
    </w:p>
    <w:p w14:paraId="1C999C4C" w14:textId="3BD2FA11" w:rsidR="00472130" w:rsidRDefault="00472130" w:rsidP="00460158">
      <w:pPr>
        <w:pStyle w:val="ListParagraph"/>
        <w:numPr>
          <w:ilvl w:val="0"/>
          <w:numId w:val="18"/>
        </w:numPr>
      </w:pPr>
      <w:r>
        <w:t xml:space="preserve">offset-time with frames, e.g. </w:t>
      </w:r>
      <w:r w:rsidR="00430DDF" w:rsidRPr="00430DDF">
        <w:rPr>
          <w:rStyle w:val="Keyword"/>
        </w:rPr>
        <w:t>"</w:t>
      </w:r>
      <w:r w:rsidRPr="00430DDF">
        <w:rPr>
          <w:rStyle w:val="Keyword"/>
        </w:rPr>
        <w:t>4564654f</w:t>
      </w:r>
      <w:r w:rsidR="00430DDF" w:rsidRPr="00430DDF">
        <w:rPr>
          <w:rStyle w:val="Keyword"/>
        </w:rPr>
        <w:t>"</w:t>
      </w:r>
      <w:r w:rsidR="00430DDF">
        <w:t xml:space="preserve">, where </w:t>
      </w:r>
      <w:r w:rsidR="00430DDF" w:rsidRPr="00430DDF">
        <w:rPr>
          <w:rStyle w:val="Keyword"/>
        </w:rPr>
        <w:t>ttp:frameRate</w:t>
      </w:r>
      <w:r w:rsidR="00430DDF">
        <w:t xml:space="preserve"> and </w:t>
      </w:r>
      <w:r w:rsidR="00430DDF" w:rsidRPr="00430DDF">
        <w:rPr>
          <w:rStyle w:val="Keyword"/>
        </w:rPr>
        <w:t>ttp:frameRateMultiplier</w:t>
      </w:r>
      <w:r w:rsidR="00430DDF">
        <w:t xml:space="preserve"> are </w:t>
      </w:r>
      <w:r w:rsidR="004B2089">
        <w:t>set</w:t>
      </w:r>
      <w:r w:rsidR="00430DDF">
        <w:t xml:space="preserve"> to the </w:t>
      </w:r>
      <w:r w:rsidR="004B2089">
        <w:t xml:space="preserve">video </w:t>
      </w:r>
      <w:r w:rsidR="00430DDF">
        <w:t xml:space="preserve">frame </w:t>
      </w:r>
      <w:r w:rsidR="004B2089">
        <w:t>rate.</w:t>
      </w:r>
    </w:p>
    <w:p w14:paraId="0B52D754" w14:textId="0B1357FD" w:rsidR="00A537C5" w:rsidRDefault="00A537C5" w:rsidP="00A537C5">
      <w:r>
        <w:t xml:space="preserve">Time expression in the IMSC document should not use the </w:t>
      </w:r>
      <w:r w:rsidRPr="00472130">
        <w:t>clock-time with frames</w:t>
      </w:r>
      <w:r>
        <w:t xml:space="preserve"> syntax, e.g. </w:t>
      </w:r>
      <w:r w:rsidR="00430DDF" w:rsidRPr="00430DDF">
        <w:rPr>
          <w:rStyle w:val="Keyword"/>
        </w:rPr>
        <w:t>"</w:t>
      </w:r>
      <w:r w:rsidRPr="00430DDF">
        <w:rPr>
          <w:rStyle w:val="Keyword"/>
        </w:rPr>
        <w:t>01:00:02:23</w:t>
      </w:r>
      <w:r w:rsidR="00430DDF" w:rsidRPr="00430DDF">
        <w:rPr>
          <w:rStyle w:val="Keyword"/>
        </w:rPr>
        <w:t>"</w:t>
      </w:r>
      <w:r>
        <w:t xml:space="preserve">. This syntax, while it resembles SMPTE timecode, is not SMPTE timecode (see Annex </w:t>
      </w:r>
      <w:r w:rsidR="00C128EE">
        <w:t>I</w:t>
      </w:r>
      <w:r>
        <w:t>.2 at TTML2</w:t>
      </w:r>
      <w:r w:rsidR="00C128EE">
        <w:rPr>
          <w:rStyle w:val="EndnoteReference"/>
        </w:rPr>
        <w:endnoteReference w:id="4"/>
      </w:r>
      <w:r>
        <w:t>).</w:t>
      </w:r>
    </w:p>
    <w:p w14:paraId="7B441574" w14:textId="7CD4CDC7" w:rsidR="00A537C5" w:rsidRPr="00D35AFF" w:rsidRDefault="00A537C5" w:rsidP="00044F98">
      <w:pPr>
        <w:pStyle w:val="Caption"/>
      </w:pPr>
      <w:r w:rsidRPr="00D35AFF">
        <w:t xml:space="preserve">Table </w:t>
      </w:r>
      <w:r w:rsidR="00DE3609">
        <w:fldChar w:fldCharType="begin"/>
      </w:r>
      <w:r w:rsidR="00DE3609">
        <w:instrText xml:space="preserve"> SEQ Table \* ARABIC </w:instrText>
      </w:r>
      <w:r w:rsidR="00DE3609">
        <w:fldChar w:fldCharType="separate"/>
      </w:r>
      <w:r w:rsidR="00DE3609">
        <w:rPr>
          <w:noProof/>
        </w:rPr>
        <w:t>1</w:t>
      </w:r>
      <w:r w:rsidR="00DE3609">
        <w:rPr>
          <w:noProof/>
        </w:rPr>
        <w:fldChar w:fldCharType="end"/>
      </w:r>
      <w:r w:rsidRPr="00D35AFF">
        <w:t>. Time expression syntax</w:t>
      </w:r>
      <w:r w:rsidR="00D35AFF" w:rsidRPr="00D35AFF">
        <w:t>es</w:t>
      </w:r>
      <w:r w:rsidRPr="00D35AFF">
        <w:t>.</w:t>
      </w:r>
    </w:p>
    <w:tbl>
      <w:tblPr>
        <w:tblStyle w:val="TableGrid"/>
        <w:tblW w:w="0" w:type="auto"/>
        <w:jc w:val="center"/>
        <w:tblLook w:val="04A0" w:firstRow="1" w:lastRow="0" w:firstColumn="1" w:lastColumn="0" w:noHBand="0" w:noVBand="1"/>
      </w:tblPr>
      <w:tblGrid>
        <w:gridCol w:w="638"/>
        <w:gridCol w:w="2137"/>
        <w:gridCol w:w="486"/>
        <w:gridCol w:w="2695"/>
        <w:gridCol w:w="491"/>
        <w:gridCol w:w="2571"/>
      </w:tblGrid>
      <w:tr w:rsidR="004B2089" w:rsidRPr="00A537C5" w14:paraId="73535503" w14:textId="77777777" w:rsidTr="004B2089">
        <w:trPr>
          <w:jc w:val="center"/>
        </w:trPr>
        <w:tc>
          <w:tcPr>
            <w:tcW w:w="638" w:type="dxa"/>
            <w:tcBorders>
              <w:right w:val="nil"/>
            </w:tcBorders>
            <w:shd w:val="clear" w:color="auto" w:fill="EAF1DD" w:themeFill="accent3" w:themeFillTint="33"/>
            <w:vAlign w:val="center"/>
          </w:tcPr>
          <w:p w14:paraId="3B311968" w14:textId="7CD5887F" w:rsidR="00A537C5" w:rsidRPr="00A537C5" w:rsidRDefault="00A537C5" w:rsidP="00A537C5">
            <w:pPr>
              <w:jc w:val="center"/>
              <w:rPr>
                <w:sz w:val="36"/>
                <w:szCs w:val="36"/>
              </w:rPr>
            </w:pPr>
            <w:r w:rsidRPr="004B2089">
              <w:rPr>
                <w:rFonts w:ascii="Segoe UI Symbol" w:hAnsi="Segoe UI Symbol" w:cs="Segoe UI Symbol"/>
                <w:noProof/>
                <w:sz w:val="36"/>
                <w:szCs w:val="36"/>
              </w:rPr>
              <w:t>✓</w:t>
            </w:r>
          </w:p>
        </w:tc>
        <w:tc>
          <w:tcPr>
            <w:tcW w:w="2137" w:type="dxa"/>
            <w:tcBorders>
              <w:left w:val="nil"/>
            </w:tcBorders>
            <w:shd w:val="clear" w:color="auto" w:fill="EAF1DD" w:themeFill="accent3" w:themeFillTint="33"/>
            <w:vAlign w:val="center"/>
          </w:tcPr>
          <w:p w14:paraId="3BECF3E8" w14:textId="77777777" w:rsidR="00A537C5" w:rsidRPr="00DE3609" w:rsidRDefault="00A537C5" w:rsidP="00A537C5">
            <w:pPr>
              <w:rPr>
                <w:rFonts w:ascii="Consolas" w:hAnsi="Consolas" w:cs="Courier New"/>
                <w:sz w:val="20"/>
                <w:szCs w:val="20"/>
              </w:rPr>
            </w:pPr>
            <w:r w:rsidRPr="00DE3609">
              <w:rPr>
                <w:rFonts w:ascii="Consolas" w:hAnsi="Consolas" w:cs="Courier New"/>
                <w:sz w:val="20"/>
                <w:szCs w:val="20"/>
              </w:rPr>
              <w:t>begin="4564654f"</w:t>
            </w:r>
          </w:p>
          <w:p w14:paraId="65A877F5" w14:textId="79DAC014" w:rsidR="00A537C5" w:rsidRPr="00DE3609" w:rsidRDefault="00A537C5" w:rsidP="00A537C5">
            <w:pPr>
              <w:rPr>
                <w:rFonts w:ascii="Consolas" w:hAnsi="Consolas" w:cs="Courier New"/>
                <w:sz w:val="20"/>
                <w:szCs w:val="20"/>
              </w:rPr>
            </w:pPr>
            <w:r w:rsidRPr="00DE3609">
              <w:rPr>
                <w:rFonts w:ascii="Consolas" w:hAnsi="Consolas" w:cs="Courier New"/>
                <w:sz w:val="20"/>
                <w:szCs w:val="20"/>
              </w:rPr>
              <w:t>end="4564754f"</w:t>
            </w:r>
          </w:p>
        </w:tc>
        <w:tc>
          <w:tcPr>
            <w:tcW w:w="486" w:type="dxa"/>
            <w:tcBorders>
              <w:right w:val="nil"/>
            </w:tcBorders>
            <w:shd w:val="clear" w:color="auto" w:fill="EAF1DD" w:themeFill="accent3" w:themeFillTint="33"/>
            <w:vAlign w:val="center"/>
          </w:tcPr>
          <w:p w14:paraId="0B0ECF4B" w14:textId="77D2F5D4" w:rsidR="00A537C5" w:rsidRPr="00A537C5" w:rsidRDefault="00A537C5" w:rsidP="00A537C5">
            <w:pPr>
              <w:jc w:val="center"/>
              <w:rPr>
                <w:sz w:val="20"/>
                <w:szCs w:val="20"/>
              </w:rPr>
            </w:pPr>
            <w:r w:rsidRPr="004B2089">
              <w:rPr>
                <w:rFonts w:ascii="Segoe UI Symbol" w:hAnsi="Segoe UI Symbol" w:cs="Segoe UI Symbol"/>
                <w:noProof/>
                <w:sz w:val="36"/>
                <w:szCs w:val="36"/>
              </w:rPr>
              <w:t>✓</w:t>
            </w:r>
          </w:p>
        </w:tc>
        <w:tc>
          <w:tcPr>
            <w:tcW w:w="2695" w:type="dxa"/>
            <w:tcBorders>
              <w:left w:val="nil"/>
            </w:tcBorders>
            <w:shd w:val="clear" w:color="auto" w:fill="EAF1DD" w:themeFill="accent3" w:themeFillTint="33"/>
            <w:vAlign w:val="center"/>
          </w:tcPr>
          <w:p w14:paraId="260ECCE9" w14:textId="3E03682D" w:rsidR="00A537C5" w:rsidRPr="00DE3609" w:rsidRDefault="00A537C5" w:rsidP="00A537C5">
            <w:pPr>
              <w:rPr>
                <w:rFonts w:ascii="Consolas" w:hAnsi="Consolas" w:cs="Courier New"/>
                <w:sz w:val="20"/>
                <w:szCs w:val="20"/>
              </w:rPr>
            </w:pPr>
            <w:r w:rsidRPr="00DE3609">
              <w:rPr>
                <w:rFonts w:ascii="Consolas" w:hAnsi="Consolas" w:cs="Courier New"/>
                <w:sz w:val="20"/>
                <w:szCs w:val="20"/>
              </w:rPr>
              <w:t>begin="00:11:12.234"</w:t>
            </w:r>
          </w:p>
          <w:p w14:paraId="52332931" w14:textId="787DE20E" w:rsidR="00A537C5" w:rsidRPr="00DE3609" w:rsidRDefault="00A537C5" w:rsidP="00A537C5">
            <w:pPr>
              <w:rPr>
                <w:rFonts w:ascii="Consolas" w:hAnsi="Consolas" w:cs="Courier New"/>
                <w:sz w:val="20"/>
                <w:szCs w:val="20"/>
              </w:rPr>
            </w:pPr>
            <w:r w:rsidRPr="00DE3609">
              <w:rPr>
                <w:rFonts w:ascii="Consolas" w:hAnsi="Consolas" w:cs="Courier New"/>
                <w:sz w:val="20"/>
                <w:szCs w:val="20"/>
              </w:rPr>
              <w:t>end="00:11:14.124"</w:t>
            </w:r>
          </w:p>
        </w:tc>
        <w:tc>
          <w:tcPr>
            <w:tcW w:w="491" w:type="dxa"/>
            <w:tcBorders>
              <w:right w:val="nil"/>
            </w:tcBorders>
            <w:shd w:val="clear" w:color="auto" w:fill="F2DBDB" w:themeFill="accent2" w:themeFillTint="33"/>
          </w:tcPr>
          <w:p w14:paraId="0FC01871" w14:textId="7AEB2522" w:rsidR="00A537C5" w:rsidRPr="00A537C5" w:rsidRDefault="00A537C5" w:rsidP="00EC331A">
            <w:pPr>
              <w:rPr>
                <w:sz w:val="20"/>
                <w:szCs w:val="20"/>
              </w:rPr>
            </w:pPr>
            <w:r w:rsidRPr="004B2089">
              <w:rPr>
                <w:rFonts w:ascii="Arial Unicode MS" w:eastAsia="Arial Unicode MS" w:hAnsi="Arial Unicode MS" w:cs="Arial Unicode MS" w:hint="eastAsia"/>
                <w:noProof/>
                <w:sz w:val="36"/>
                <w:szCs w:val="36"/>
              </w:rPr>
              <w:t>✕</w:t>
            </w:r>
          </w:p>
        </w:tc>
        <w:tc>
          <w:tcPr>
            <w:tcW w:w="2571" w:type="dxa"/>
            <w:tcBorders>
              <w:left w:val="nil"/>
            </w:tcBorders>
            <w:shd w:val="clear" w:color="auto" w:fill="F2DBDB" w:themeFill="accent2" w:themeFillTint="33"/>
            <w:vAlign w:val="center"/>
          </w:tcPr>
          <w:p w14:paraId="57688F5D" w14:textId="6F48F0A9" w:rsidR="00A537C5" w:rsidRPr="00DE3609" w:rsidRDefault="00A537C5" w:rsidP="00A537C5">
            <w:pPr>
              <w:rPr>
                <w:rFonts w:ascii="Consolas" w:hAnsi="Consolas" w:cs="Courier New"/>
                <w:sz w:val="20"/>
                <w:szCs w:val="20"/>
              </w:rPr>
            </w:pPr>
            <w:r w:rsidRPr="00DE3609">
              <w:rPr>
                <w:rFonts w:ascii="Consolas" w:hAnsi="Consolas" w:cs="Courier New"/>
                <w:sz w:val="20"/>
                <w:szCs w:val="20"/>
              </w:rPr>
              <w:t>begin="01:00:02:23"</w:t>
            </w:r>
          </w:p>
          <w:p w14:paraId="57766025" w14:textId="022EFCB9" w:rsidR="00A537C5" w:rsidRPr="00DE3609" w:rsidRDefault="00A537C5" w:rsidP="00A537C5">
            <w:pPr>
              <w:rPr>
                <w:rFonts w:ascii="Consolas" w:hAnsi="Consolas"/>
                <w:sz w:val="20"/>
                <w:szCs w:val="20"/>
              </w:rPr>
            </w:pPr>
            <w:r w:rsidRPr="00DE3609">
              <w:rPr>
                <w:rFonts w:ascii="Consolas" w:hAnsi="Consolas" w:cs="Courier New"/>
                <w:sz w:val="20"/>
                <w:szCs w:val="20"/>
              </w:rPr>
              <w:t>end="01:00:03:12"</w:t>
            </w:r>
          </w:p>
        </w:tc>
      </w:tr>
    </w:tbl>
    <w:p w14:paraId="6FEFDA5F" w14:textId="591D66E3" w:rsidR="00F47797" w:rsidRDefault="00F47797" w:rsidP="00044F98">
      <w:pPr>
        <w:pStyle w:val="Heading2"/>
      </w:pPr>
      <w:bookmarkStart w:id="3" w:name="_Ref45781553"/>
      <w:r>
        <w:t>Time expressions are always relative to the first frame at 0s</w:t>
      </w:r>
      <w:bookmarkEnd w:id="3"/>
    </w:p>
    <w:p w14:paraId="165D23AA" w14:textId="032650A1" w:rsidR="00472130" w:rsidRDefault="00472130">
      <w:r>
        <w:t>T</w:t>
      </w:r>
      <w:r w:rsidR="00D61D23">
        <w:t xml:space="preserve">he time expressions in the IMSC document </w:t>
      </w:r>
      <w:r w:rsidR="00E34798">
        <w:t>should</w:t>
      </w:r>
      <w:r w:rsidR="00D61D23">
        <w:t xml:space="preserve"> </w:t>
      </w:r>
      <w:r w:rsidR="00E34798">
        <w:t xml:space="preserve">be </w:t>
      </w:r>
      <w:r w:rsidR="00D61D23">
        <w:t>relative to</w:t>
      </w:r>
      <w:r>
        <w:t xml:space="preserve"> 0</w:t>
      </w:r>
      <w:r w:rsidR="00AD779B">
        <w:t xml:space="preserve"> seconds</w:t>
      </w:r>
      <w:r>
        <w:t>, which corresponds to</w:t>
      </w:r>
      <w:r w:rsidR="00D61D23">
        <w:t xml:space="preserve"> the </w:t>
      </w:r>
      <w:r w:rsidR="00E34798">
        <w:t>start of the first frame of</w:t>
      </w:r>
      <w:r>
        <w:t xml:space="preserve"> the video element</w:t>
      </w:r>
      <w:r w:rsidR="00E34798">
        <w:t>, including any slate, head format, etc.</w:t>
      </w:r>
    </w:p>
    <w:p w14:paraId="7F22ACDB" w14:textId="1B444BC5" w:rsidR="00D35AFF" w:rsidRDefault="00456969" w:rsidP="00D35AFF">
      <w:pPr>
        <w:pStyle w:val="Figure"/>
      </w:pPr>
      <w:r w:rsidRPr="00456969">
        <w:rPr>
          <w:noProof/>
        </w:rPr>
        <w:drawing>
          <wp:inline distT="0" distB="0" distL="0" distR="0" wp14:anchorId="17677792" wp14:editId="7283AE9D">
            <wp:extent cx="4743450" cy="1952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1952625"/>
                    </a:xfrm>
                    <a:prstGeom prst="rect">
                      <a:avLst/>
                    </a:prstGeom>
                    <a:noFill/>
                    <a:ln>
                      <a:noFill/>
                    </a:ln>
                  </pic:spPr>
                </pic:pic>
              </a:graphicData>
            </a:graphic>
          </wp:inline>
        </w:drawing>
      </w:r>
    </w:p>
    <w:p w14:paraId="5C59CA96" w14:textId="07250C3D" w:rsidR="004B2089" w:rsidRPr="00044F98" w:rsidRDefault="00D35AFF" w:rsidP="00460158">
      <w:pPr>
        <w:pStyle w:val="Caption"/>
        <w:keepNext w:val="0"/>
      </w:pPr>
      <w:r w:rsidRPr="00044F98">
        <w:t xml:space="preserve">Figure </w:t>
      </w:r>
      <w:r w:rsidR="00DE3609">
        <w:fldChar w:fldCharType="begin"/>
      </w:r>
      <w:r w:rsidR="00DE3609">
        <w:instrText xml:space="preserve"> SEQ Figure \* ARABIC </w:instrText>
      </w:r>
      <w:r w:rsidR="00DE3609">
        <w:fldChar w:fldCharType="separate"/>
      </w:r>
      <w:r w:rsidR="00DE3609">
        <w:rPr>
          <w:noProof/>
        </w:rPr>
        <w:t>2</w:t>
      </w:r>
      <w:r w:rsidR="00DE3609">
        <w:rPr>
          <w:noProof/>
        </w:rPr>
        <w:fldChar w:fldCharType="end"/>
      </w:r>
      <w:r w:rsidRPr="00044F98">
        <w:t>. Time expression relative to first video frame.</w:t>
      </w:r>
    </w:p>
    <w:p w14:paraId="39E016B2" w14:textId="44F97BD3" w:rsidR="00F47797" w:rsidRDefault="00F47797" w:rsidP="00F47797">
      <w:pPr>
        <w:pStyle w:val="Heading2"/>
      </w:pPr>
      <w:r>
        <w:t>Ignore video timecode</w:t>
      </w:r>
    </w:p>
    <w:p w14:paraId="3FE22DC3" w14:textId="58010315" w:rsidR="005D3838" w:rsidRDefault="00472130" w:rsidP="00EC331A">
      <w:r>
        <w:t>The time expressions should ignore any timecode associated with the video.</w:t>
      </w:r>
    </w:p>
    <w:p w14:paraId="739357DA" w14:textId="6BD428A8" w:rsidR="00D35AFF" w:rsidRDefault="00AF5610" w:rsidP="00D35AFF">
      <w:pPr>
        <w:pStyle w:val="Figure"/>
      </w:pPr>
      <w:bookmarkStart w:id="4" w:name="_Hlk45779832"/>
      <w:r w:rsidRPr="00AF5610">
        <w:rPr>
          <w:noProof/>
        </w:rPr>
        <w:lastRenderedPageBreak/>
        <w:drawing>
          <wp:inline distT="0" distB="0" distL="0" distR="0" wp14:anchorId="0420C533" wp14:editId="49267A3E">
            <wp:extent cx="2886075" cy="1685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075" cy="1685925"/>
                    </a:xfrm>
                    <a:prstGeom prst="rect">
                      <a:avLst/>
                    </a:prstGeom>
                    <a:noFill/>
                    <a:ln>
                      <a:noFill/>
                    </a:ln>
                  </pic:spPr>
                </pic:pic>
              </a:graphicData>
            </a:graphic>
          </wp:inline>
        </w:drawing>
      </w:r>
    </w:p>
    <w:p w14:paraId="664BA018" w14:textId="412340C0" w:rsidR="00F47797" w:rsidRDefault="00D35AFF" w:rsidP="00044F98">
      <w:pPr>
        <w:pStyle w:val="Caption"/>
        <w:rPr>
          <w:lang w:val="en-US"/>
        </w:rPr>
      </w:pPr>
      <w:r>
        <w:t xml:space="preserve">Figure </w:t>
      </w:r>
      <w:r w:rsidR="00DE3609">
        <w:fldChar w:fldCharType="begin"/>
      </w:r>
      <w:r w:rsidR="00DE3609">
        <w:instrText xml:space="preserve"> SEQ Figure \* ARABIC </w:instrText>
      </w:r>
      <w:r w:rsidR="00DE3609">
        <w:fldChar w:fldCharType="separate"/>
      </w:r>
      <w:r w:rsidR="00DE3609">
        <w:rPr>
          <w:noProof/>
        </w:rPr>
        <w:t>3</w:t>
      </w:r>
      <w:r w:rsidR="00DE3609">
        <w:rPr>
          <w:noProof/>
        </w:rPr>
        <w:fldChar w:fldCharType="end"/>
      </w:r>
      <w:r>
        <w:rPr>
          <w:lang w:val="en-US"/>
        </w:rPr>
        <w:t>. Ignoring timecode.</w:t>
      </w:r>
    </w:p>
    <w:p w14:paraId="7FCFC0C5" w14:textId="4B014E85" w:rsidR="00B038B5" w:rsidRDefault="00B038B5" w:rsidP="00B038B5">
      <w:pPr>
        <w:pStyle w:val="Heading2"/>
      </w:pPr>
      <w:bookmarkStart w:id="5" w:name="_Ref49756970"/>
      <w:r>
        <w:t>Minimal</w:t>
      </w:r>
      <w:r w:rsidR="00C110FC">
        <w:t xml:space="preserve"> empty</w:t>
      </w:r>
      <w:r>
        <w:t xml:space="preserve"> </w:t>
      </w:r>
      <w:r w:rsidR="00B07B5B">
        <w:t>IMSC</w:t>
      </w:r>
      <w:r>
        <w:t xml:space="preserve"> document</w:t>
      </w:r>
      <w:bookmarkEnd w:id="5"/>
    </w:p>
    <w:p w14:paraId="3F910F70" w14:textId="074EE520" w:rsidR="007C3B59" w:rsidRDefault="00B038B5" w:rsidP="0015243A">
      <w:pPr>
        <w:rPr>
          <w:lang w:val="en-US"/>
        </w:rPr>
      </w:pPr>
      <w:r>
        <w:rPr>
          <w:lang w:val="en-US"/>
        </w:rPr>
        <w:t>IMF</w:t>
      </w:r>
      <w:r w:rsidR="00984E29">
        <w:rPr>
          <w:lang w:val="en-US"/>
        </w:rPr>
        <w:t xml:space="preserve"> </w:t>
      </w:r>
      <w:r w:rsidR="00510D08">
        <w:rPr>
          <w:lang w:val="en-US"/>
        </w:rPr>
        <w:t>requires</w:t>
      </w:r>
      <w:r w:rsidR="00984E29">
        <w:rPr>
          <w:lang w:val="en-US"/>
        </w:rPr>
        <w:t xml:space="preserve"> the </w:t>
      </w:r>
      <w:r w:rsidR="00510D08">
        <w:rPr>
          <w:lang w:val="en-US"/>
        </w:rPr>
        <w:t>presence</w:t>
      </w:r>
      <w:r w:rsidR="00984E29">
        <w:rPr>
          <w:lang w:val="en-US"/>
        </w:rPr>
        <w:t xml:space="preserve"> of content </w:t>
      </w:r>
      <w:r w:rsidR="00510D08">
        <w:rPr>
          <w:lang w:val="en-US"/>
        </w:rPr>
        <w:t xml:space="preserve">at all times </w:t>
      </w:r>
      <w:r w:rsidR="00A57708">
        <w:rPr>
          <w:lang w:val="en-US"/>
        </w:rPr>
        <w:t>within a</w:t>
      </w:r>
      <w:r w:rsidR="00984E29">
        <w:rPr>
          <w:lang w:val="en-US"/>
        </w:rPr>
        <w:t xml:space="preserve"> timed</w:t>
      </w:r>
      <w:r w:rsidR="00984E29" w:rsidRPr="00984E29">
        <w:rPr>
          <w:lang w:val="en-US"/>
        </w:rPr>
        <w:t xml:space="preserve"> text virtual track</w:t>
      </w:r>
      <w:r w:rsidR="00B07B5B">
        <w:rPr>
          <w:lang w:val="en-US"/>
        </w:rPr>
        <w:t>.</w:t>
      </w:r>
      <w:r w:rsidR="0015243A">
        <w:rPr>
          <w:lang w:val="en-US"/>
        </w:rPr>
        <w:t xml:space="preserve"> </w:t>
      </w:r>
      <w:r w:rsidR="00E66CEE">
        <w:rPr>
          <w:lang w:val="en-US"/>
        </w:rPr>
        <w:t>I</w:t>
      </w:r>
      <w:r w:rsidR="00E66CEE" w:rsidRPr="00E66CEE">
        <w:rPr>
          <w:lang w:val="en-US"/>
        </w:rPr>
        <w:t>n order to fill a gap created by the addition of visual content for which no timed text is provided</w:t>
      </w:r>
      <w:r w:rsidR="0015243A" w:rsidRPr="0015243A">
        <w:rPr>
          <w:lang w:val="en-US"/>
        </w:rPr>
        <w:t>, e.g. when adding dub cards at the end of a Composition</w:t>
      </w:r>
      <w:r w:rsidR="00E66CEE">
        <w:rPr>
          <w:lang w:val="en-US"/>
        </w:rPr>
        <w:t xml:space="preserve">, a timed text </w:t>
      </w:r>
      <w:r w:rsidR="00E66CEE" w:rsidRPr="00E66CEE">
        <w:rPr>
          <w:lang w:val="en-US"/>
        </w:rPr>
        <w:t xml:space="preserve">virtual track </w:t>
      </w:r>
      <w:r w:rsidR="00E66CEE">
        <w:rPr>
          <w:lang w:val="en-US"/>
        </w:rPr>
        <w:t>typically reference</w:t>
      </w:r>
      <w:r w:rsidR="00510D08">
        <w:rPr>
          <w:lang w:val="en-US"/>
        </w:rPr>
        <w:t>s</w:t>
      </w:r>
      <w:r w:rsidR="00B07B5B">
        <w:rPr>
          <w:lang w:val="en-US"/>
        </w:rPr>
        <w:t xml:space="preserve"> </w:t>
      </w:r>
      <w:r w:rsidR="007C3B59">
        <w:rPr>
          <w:lang w:val="en-US"/>
        </w:rPr>
        <w:t xml:space="preserve">an </w:t>
      </w:r>
      <w:r w:rsidR="00B07B5B">
        <w:rPr>
          <w:lang w:val="en-US"/>
        </w:rPr>
        <w:t>IMSC document that contain</w:t>
      </w:r>
      <w:r w:rsidR="007C3B59">
        <w:rPr>
          <w:lang w:val="en-US"/>
        </w:rPr>
        <w:t>s</w:t>
      </w:r>
      <w:r w:rsidR="00B07B5B">
        <w:rPr>
          <w:lang w:val="en-US"/>
        </w:rPr>
        <w:t xml:space="preserve"> no content.</w:t>
      </w:r>
    </w:p>
    <w:p w14:paraId="4948902C" w14:textId="0AD7FBB7" w:rsidR="00B038B5" w:rsidRDefault="00B07B5B" w:rsidP="00B038B5">
      <w:pPr>
        <w:rPr>
          <w:lang w:val="en-US"/>
        </w:rPr>
      </w:pPr>
      <w:r>
        <w:rPr>
          <w:lang w:val="en-US"/>
        </w:rPr>
        <w:t xml:space="preserve">The </w:t>
      </w:r>
      <w:r w:rsidR="007C3B59">
        <w:rPr>
          <w:lang w:val="en-US"/>
        </w:rPr>
        <w:t xml:space="preserve">following </w:t>
      </w:r>
      <w:r>
        <w:rPr>
          <w:lang w:val="en-US"/>
        </w:rPr>
        <w:t xml:space="preserve">is </w:t>
      </w:r>
      <w:r w:rsidR="007C3B59">
        <w:rPr>
          <w:lang w:val="en-US"/>
        </w:rPr>
        <w:t>a minimal</w:t>
      </w:r>
      <w:r w:rsidR="00C110FC">
        <w:rPr>
          <w:lang w:val="en-US"/>
        </w:rPr>
        <w:t xml:space="preserve"> empty</w:t>
      </w:r>
      <w:r w:rsidR="007C3B59">
        <w:rPr>
          <w:lang w:val="en-US"/>
        </w:rPr>
        <w:t xml:space="preserve"> IMSC document that can be used to fill gaps of arbitrary duration </w:t>
      </w:r>
      <w:r w:rsidR="007C3B59" w:rsidRPr="007C3B59">
        <w:rPr>
          <w:lang w:val="en-US"/>
        </w:rPr>
        <w:t>in timed text virtual tracks</w:t>
      </w:r>
      <w:r w:rsidR="007C3B59">
        <w:rPr>
          <w:lang w:val="en-US"/>
        </w:rPr>
        <w:t>:</w:t>
      </w:r>
    </w:p>
    <w:p w14:paraId="765F60B2" w14:textId="6AFFA8BB" w:rsidR="007C3B59" w:rsidRPr="00891752" w:rsidRDefault="007C3B59" w:rsidP="00891752">
      <w:pPr>
        <w:pBdr>
          <w:top w:val="single" w:sz="4" w:space="1" w:color="auto"/>
          <w:left w:val="single" w:sz="4" w:space="1" w:color="auto"/>
          <w:bottom w:val="single" w:sz="4" w:space="1" w:color="auto"/>
          <w:right w:val="single" w:sz="4" w:space="1" w:color="auto"/>
          <w:between w:val="nil"/>
        </w:pBdr>
        <w:shd w:val="clear" w:color="auto" w:fill="D9D9D9"/>
        <w:rPr>
          <w:rFonts w:ascii="Consolas" w:hAnsi="Consolas" w:cs="Courier New"/>
          <w:color w:val="000000"/>
          <w:sz w:val="20"/>
          <w:szCs w:val="20"/>
          <w:lang w:val="en-US"/>
        </w:rPr>
      </w:pPr>
      <w:r w:rsidRPr="007C3B59">
        <w:rPr>
          <w:rFonts w:ascii="Consolas" w:hAnsi="Consolas" w:cs="Courier New"/>
          <w:color w:val="000000"/>
          <w:sz w:val="20"/>
          <w:szCs w:val="20"/>
          <w:lang w:val="en-US"/>
        </w:rPr>
        <w:t>&lt;tt xml:lang="" xmlns="http://www.w3.org/ns/ttml"/&gt;</w:t>
      </w:r>
    </w:p>
    <w:p w14:paraId="79C752B1" w14:textId="347F808A" w:rsidR="00B038B5" w:rsidRDefault="00B038B5" w:rsidP="00B038B5">
      <w:pPr>
        <w:pStyle w:val="Note"/>
      </w:pPr>
      <w:r w:rsidRPr="00B038B5">
        <w:t>NOTE</w:t>
      </w:r>
      <w:r w:rsidR="00450CFA">
        <w:t xml:space="preserve"> 1</w:t>
      </w:r>
      <w:r w:rsidRPr="00B038B5">
        <w:t xml:space="preserve">: This minimal </w:t>
      </w:r>
      <w:r w:rsidR="00C110FC">
        <w:t xml:space="preserve">empty </w:t>
      </w:r>
      <w:r w:rsidR="00176533">
        <w:t xml:space="preserve">IMSC </w:t>
      </w:r>
      <w:r w:rsidRPr="00B038B5">
        <w:t>document is not a valid EBU-TT-D document</w:t>
      </w:r>
      <w:r>
        <w:rPr>
          <w:rStyle w:val="EndnoteReference"/>
        </w:rPr>
        <w:endnoteReference w:id="5"/>
      </w:r>
      <w:r w:rsidRPr="00B038B5">
        <w:t>.</w:t>
      </w:r>
    </w:p>
    <w:p w14:paraId="3C9F6806" w14:textId="14E83016" w:rsidR="00450CFA" w:rsidRPr="00B038B5" w:rsidRDefault="00450CFA" w:rsidP="00891752">
      <w:pPr>
        <w:pStyle w:val="Note"/>
      </w:pPr>
      <w:r>
        <w:t xml:space="preserve">NOTE 2: The XML prolog </w:t>
      </w:r>
      <w:r w:rsidRPr="00891752">
        <w:rPr>
          <w:rStyle w:val="Keyword"/>
          <w:sz w:val="18"/>
          <w:szCs w:val="18"/>
        </w:rPr>
        <w:t>&lt;?xml … ?&gt;</w:t>
      </w:r>
      <w:r>
        <w:t xml:space="preserve"> is not required by XML 1.</w:t>
      </w:r>
      <w:r w:rsidR="00C110FC">
        <w:t>0 since IMSC requires</w:t>
      </w:r>
      <w:r w:rsidR="0020460E">
        <w:t xml:space="preserve"> UTF-8</w:t>
      </w:r>
      <w:r w:rsidR="00C110FC">
        <w:t xml:space="preserve"> encoding</w:t>
      </w:r>
      <w:r>
        <w:t>.</w:t>
      </w:r>
    </w:p>
    <w:bookmarkEnd w:id="4"/>
    <w:p w14:paraId="1C4DD88C" w14:textId="6E68C2BF" w:rsidR="00B943C9" w:rsidRPr="009F340C" w:rsidRDefault="009E5C11" w:rsidP="00510D08">
      <w:pPr>
        <w:pStyle w:val="Heading1"/>
        <w:rPr>
          <w:lang w:val="en-US"/>
        </w:rPr>
      </w:pPr>
      <w:r>
        <w:rPr>
          <w:lang w:val="en-US"/>
        </w:rPr>
        <w:t>Example</w:t>
      </w:r>
      <w:r w:rsidR="009F340C">
        <w:rPr>
          <w:lang w:val="en-US"/>
        </w:rPr>
        <w:t xml:space="preserve"> #1</w:t>
      </w:r>
    </w:p>
    <w:p w14:paraId="486BFE8F" w14:textId="16BBAF59" w:rsidR="007A4665" w:rsidRDefault="001F23B8" w:rsidP="009E5C11">
      <w:pPr>
        <w:rPr>
          <w:lang w:val="en-US"/>
        </w:rPr>
      </w:pPr>
      <w:r w:rsidRPr="001F23B8">
        <w:rPr>
          <w:lang w:val="en-US"/>
        </w:rPr>
        <w:t>As illustrated in Figure 4</w:t>
      </w:r>
      <w:r w:rsidR="00891752">
        <w:rPr>
          <w:lang w:val="en-US"/>
        </w:rPr>
        <w:t xml:space="preserve">, </w:t>
      </w:r>
      <w:r w:rsidR="000B3A81" w:rsidRPr="000B3A81">
        <w:rPr>
          <w:lang w:val="en-US"/>
        </w:rPr>
        <w:t>an IMSC document (en.ttml)</w:t>
      </w:r>
      <w:r w:rsidR="000B3A81">
        <w:rPr>
          <w:lang w:val="en-US"/>
        </w:rPr>
        <w:t xml:space="preserve"> is authored against </w:t>
      </w:r>
      <w:r w:rsidR="00891752">
        <w:rPr>
          <w:lang w:val="en-US"/>
        </w:rPr>
        <w:t>a</w:t>
      </w:r>
      <w:r w:rsidR="00D57F40">
        <w:rPr>
          <w:lang w:val="en-US"/>
        </w:rPr>
        <w:t xml:space="preserve"> video</w:t>
      </w:r>
      <w:r w:rsidR="00891752">
        <w:rPr>
          <w:lang w:val="en-US"/>
        </w:rPr>
        <w:t xml:space="preserve"> proxy (video.mov)</w:t>
      </w:r>
      <w:r w:rsidR="001B006E">
        <w:rPr>
          <w:lang w:val="en-US"/>
        </w:rPr>
        <w:t xml:space="preserve">. The </w:t>
      </w:r>
      <w:r w:rsidR="00984E29">
        <w:rPr>
          <w:lang w:val="en-US"/>
        </w:rPr>
        <w:t xml:space="preserve">video </w:t>
      </w:r>
      <w:r w:rsidR="001B006E">
        <w:rPr>
          <w:lang w:val="en-US"/>
        </w:rPr>
        <w:t>proxy</w:t>
      </w:r>
      <w:r w:rsidR="00B62128">
        <w:rPr>
          <w:lang w:val="en-US"/>
        </w:rPr>
        <w:t xml:space="preserve"> consists of the same sequenc</w:t>
      </w:r>
      <w:r w:rsidR="00A86101">
        <w:rPr>
          <w:lang w:val="en-US"/>
        </w:rPr>
        <w:t>e of frames</w:t>
      </w:r>
      <w:r w:rsidR="00B62128">
        <w:rPr>
          <w:lang w:val="en-US"/>
        </w:rPr>
        <w:t xml:space="preserve"> as a</w:t>
      </w:r>
      <w:r w:rsidR="00B62128" w:rsidRPr="00B62128">
        <w:rPr>
          <w:lang w:val="en-US"/>
        </w:rPr>
        <w:t xml:space="preserve"> video master (video.mxf)</w:t>
      </w:r>
      <w:r w:rsidR="00B62128">
        <w:rPr>
          <w:lang w:val="en-US"/>
        </w:rPr>
        <w:t xml:space="preserve">, which </w:t>
      </w:r>
      <w:r w:rsidR="00B62128" w:rsidRPr="00B62128">
        <w:rPr>
          <w:lang w:val="en-US"/>
        </w:rPr>
        <w:t>does not include any head format or slate</w:t>
      </w:r>
      <w:r w:rsidR="00891752">
        <w:rPr>
          <w:lang w:val="en-US"/>
        </w:rPr>
        <w:t>.</w:t>
      </w:r>
      <w:r w:rsidR="00FE39CC">
        <w:rPr>
          <w:lang w:val="en-US"/>
        </w:rPr>
        <w:t xml:space="preserve"> </w:t>
      </w:r>
      <w:r>
        <w:rPr>
          <w:lang w:val="en-US"/>
        </w:rPr>
        <w:t>As</w:t>
      </w:r>
      <w:r w:rsidR="004A5EE5">
        <w:rPr>
          <w:lang w:val="en-US"/>
        </w:rPr>
        <w:t xml:space="preserve"> specified in Section </w:t>
      </w:r>
      <w:r w:rsidR="004A5EE5">
        <w:rPr>
          <w:lang w:val="en-US"/>
        </w:rPr>
        <w:fldChar w:fldCharType="begin"/>
      </w:r>
      <w:r w:rsidR="004A5EE5">
        <w:rPr>
          <w:lang w:val="en-US"/>
        </w:rPr>
        <w:instrText xml:space="preserve"> REF _Ref45781553 \r \h </w:instrText>
      </w:r>
      <w:r w:rsidR="004A5EE5">
        <w:rPr>
          <w:lang w:val="en-US"/>
        </w:rPr>
      </w:r>
      <w:r w:rsidR="004A5EE5">
        <w:rPr>
          <w:lang w:val="en-US"/>
        </w:rPr>
        <w:fldChar w:fldCharType="separate"/>
      </w:r>
      <w:r w:rsidR="00DE3609">
        <w:rPr>
          <w:cs/>
          <w:lang w:val="en-US"/>
        </w:rPr>
        <w:t>‎</w:t>
      </w:r>
      <w:r w:rsidR="00DE3609">
        <w:rPr>
          <w:lang w:val="en-US"/>
        </w:rPr>
        <w:t>4.2</w:t>
      </w:r>
      <w:r w:rsidR="004A5EE5">
        <w:rPr>
          <w:lang w:val="en-US"/>
        </w:rPr>
        <w:fldChar w:fldCharType="end"/>
      </w:r>
      <w:r w:rsidR="007A4665">
        <w:rPr>
          <w:lang w:val="en-US"/>
        </w:rPr>
        <w:t xml:space="preserve">, </w:t>
      </w:r>
      <w:r>
        <w:rPr>
          <w:lang w:val="en-US"/>
        </w:rPr>
        <w:t xml:space="preserve">each </w:t>
      </w:r>
      <w:r w:rsidR="007A4665">
        <w:rPr>
          <w:lang w:val="en-US"/>
        </w:rPr>
        <w:t xml:space="preserve">time expression in the IMSC document </w:t>
      </w:r>
      <w:r>
        <w:rPr>
          <w:lang w:val="en-US"/>
        </w:rPr>
        <w:t xml:space="preserve">is </w:t>
      </w:r>
      <w:r w:rsidR="007A4665">
        <w:rPr>
          <w:lang w:val="en-US"/>
        </w:rPr>
        <w:t xml:space="preserve">relative to the </w:t>
      </w:r>
      <w:r w:rsidR="007A4665" w:rsidRPr="007A4665">
        <w:rPr>
          <w:lang w:val="en-US"/>
        </w:rPr>
        <w:t xml:space="preserve">start of the first frame of the video </w:t>
      </w:r>
      <w:r w:rsidR="00891752">
        <w:rPr>
          <w:lang w:val="en-US"/>
        </w:rPr>
        <w:t>proxy</w:t>
      </w:r>
      <w:r>
        <w:rPr>
          <w:lang w:val="en-US"/>
        </w:rPr>
        <w:t xml:space="preserve">, and thus </w:t>
      </w:r>
      <w:r w:rsidR="00655A6B" w:rsidRPr="00655A6B">
        <w:rPr>
          <w:lang w:val="en-US"/>
        </w:rPr>
        <w:t>to the start of the first frame</w:t>
      </w:r>
      <w:r w:rsidR="00655A6B">
        <w:rPr>
          <w:lang w:val="en-US"/>
        </w:rPr>
        <w:t xml:space="preserve"> </w:t>
      </w:r>
      <w:r>
        <w:rPr>
          <w:lang w:val="en-US"/>
        </w:rPr>
        <w:t>of the video master</w:t>
      </w:r>
      <w:r w:rsidR="007F7784">
        <w:rPr>
          <w:lang w:val="en-US"/>
        </w:rPr>
        <w:t xml:space="preserve">. </w:t>
      </w:r>
      <w:r w:rsidR="00013D8E">
        <w:rPr>
          <w:lang w:val="en-US"/>
        </w:rPr>
        <w:t xml:space="preserve">The IMSC document is then wrapped in </w:t>
      </w:r>
      <w:r w:rsidR="00410CB5">
        <w:rPr>
          <w:lang w:val="en-US"/>
        </w:rPr>
        <w:t>MXF (en.tt.mxf)</w:t>
      </w:r>
      <w:r w:rsidR="00013D8E">
        <w:rPr>
          <w:lang w:val="en-US"/>
        </w:rPr>
        <w:t xml:space="preserve"> for use in a</w:t>
      </w:r>
      <w:r w:rsidR="00F46486">
        <w:rPr>
          <w:lang w:val="en-US"/>
        </w:rPr>
        <w:t xml:space="preserve"> </w:t>
      </w:r>
      <w:r w:rsidR="00013D8E">
        <w:rPr>
          <w:lang w:val="en-US"/>
        </w:rPr>
        <w:t>Composition.</w:t>
      </w:r>
    </w:p>
    <w:p w14:paraId="66E9C6E2" w14:textId="48AD4074" w:rsidR="001A59DA" w:rsidRDefault="005D5F9D" w:rsidP="001A59DA">
      <w:pPr>
        <w:pStyle w:val="Figure"/>
      </w:pPr>
      <w:r w:rsidRPr="005D5F9D">
        <w:rPr>
          <w:noProof/>
        </w:rPr>
        <w:lastRenderedPageBreak/>
        <w:drawing>
          <wp:inline distT="0" distB="0" distL="0" distR="0" wp14:anchorId="4DC635A1" wp14:editId="50B0B366">
            <wp:extent cx="41052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447800"/>
                    </a:xfrm>
                    <a:prstGeom prst="rect">
                      <a:avLst/>
                    </a:prstGeom>
                    <a:noFill/>
                    <a:ln>
                      <a:noFill/>
                    </a:ln>
                  </pic:spPr>
                </pic:pic>
              </a:graphicData>
            </a:graphic>
          </wp:inline>
        </w:drawing>
      </w:r>
    </w:p>
    <w:p w14:paraId="235AFD46" w14:textId="1268ED03" w:rsidR="001A59DA" w:rsidRPr="00DE3609" w:rsidRDefault="001A59DA" w:rsidP="001A59DA">
      <w:pPr>
        <w:pStyle w:val="Caption"/>
        <w:rPr>
          <w:b w:val="0"/>
          <w:bCs w:val="0"/>
        </w:rPr>
      </w:pPr>
      <w:bookmarkStart w:id="6" w:name="_Ref45780385"/>
      <w:r>
        <w:t xml:space="preserve">Figure </w:t>
      </w:r>
      <w:fldSimple w:instr=" SEQ Figure \* ARABIC ">
        <w:r w:rsidR="00DE3609">
          <w:rPr>
            <w:noProof/>
          </w:rPr>
          <w:t>4</w:t>
        </w:r>
      </w:fldSimple>
      <w:bookmarkEnd w:id="6"/>
      <w:r>
        <w:rPr>
          <w:lang w:val="en-US"/>
        </w:rPr>
        <w:t xml:space="preserve">. IMSC document authored against video </w:t>
      </w:r>
      <w:r w:rsidRPr="001A59DA">
        <w:rPr>
          <w:lang w:val="en-US"/>
        </w:rPr>
        <w:t xml:space="preserve">that does not include </w:t>
      </w:r>
      <w:r w:rsidR="00B943C9">
        <w:rPr>
          <w:lang w:val="en-US"/>
        </w:rPr>
        <w:t>a head format</w:t>
      </w:r>
      <w:r>
        <w:rPr>
          <w:lang w:val="en-US"/>
        </w:rPr>
        <w:t>.</w:t>
      </w:r>
      <w:r w:rsidR="00E77557">
        <w:rPr>
          <w:lang w:val="en-US"/>
        </w:rPr>
        <w:t xml:space="preserve"> </w:t>
      </w:r>
      <w:r w:rsidR="00E77557">
        <w:rPr>
          <w:b w:val="0"/>
          <w:bCs w:val="0"/>
          <w:lang w:val="en-US"/>
        </w:rPr>
        <w:t xml:space="preserve">The text "hello" is intended to appear at the beginning of the </w:t>
      </w:r>
      <w:r w:rsidR="0067693E">
        <w:rPr>
          <w:b w:val="0"/>
          <w:bCs w:val="0"/>
          <w:lang w:val="en-US"/>
        </w:rPr>
        <w:t>801st</w:t>
      </w:r>
      <w:r w:rsidR="00E77557">
        <w:rPr>
          <w:b w:val="0"/>
          <w:bCs w:val="0"/>
          <w:lang w:val="en-US"/>
        </w:rPr>
        <w:t xml:space="preserve"> frame of the video.mov file.</w:t>
      </w:r>
    </w:p>
    <w:p w14:paraId="6CA8351B" w14:textId="0D764809" w:rsidR="00030B16" w:rsidRDefault="00C36E03">
      <w:pPr>
        <w:rPr>
          <w:lang w:val="en-US"/>
        </w:rPr>
      </w:pPr>
      <w:r>
        <w:rPr>
          <w:lang w:val="en-US"/>
        </w:rPr>
        <w:t xml:space="preserve">As illustrated in </w:t>
      </w:r>
      <w:r w:rsidRPr="00C36E03">
        <w:rPr>
          <w:lang w:val="en-US"/>
        </w:rPr>
        <w:t>Figure 5</w:t>
      </w:r>
      <w:r>
        <w:rPr>
          <w:lang w:val="en-US"/>
        </w:rPr>
        <w:t xml:space="preserve">, </w:t>
      </w:r>
      <w:r w:rsidR="00CC3DFB" w:rsidRPr="00CC3DFB">
        <w:rPr>
          <w:lang w:val="en-US"/>
        </w:rPr>
        <w:t>a</w:t>
      </w:r>
      <w:r w:rsidR="00D37BC5">
        <w:rPr>
          <w:lang w:val="en-US"/>
        </w:rPr>
        <w:t xml:space="preserve"> </w:t>
      </w:r>
      <w:r w:rsidR="00013D8E">
        <w:rPr>
          <w:lang w:val="en-US"/>
        </w:rPr>
        <w:t>C</w:t>
      </w:r>
      <w:r w:rsidR="00CC3DFB" w:rsidRPr="00CC3DFB">
        <w:rPr>
          <w:lang w:val="en-US"/>
        </w:rPr>
        <w:t xml:space="preserve">omposition </w:t>
      </w:r>
      <w:r w:rsidR="003515BF">
        <w:rPr>
          <w:lang w:val="en-US"/>
        </w:rPr>
        <w:t xml:space="preserve">assembles the video master with a </w:t>
      </w:r>
      <w:r w:rsidR="00CC3DFB">
        <w:rPr>
          <w:lang w:val="en-US"/>
        </w:rPr>
        <w:t>slate</w:t>
      </w:r>
      <w:r w:rsidR="003515BF">
        <w:rPr>
          <w:lang w:val="en-US"/>
        </w:rPr>
        <w:t xml:space="preserve"> (slate.mxf)</w:t>
      </w:r>
      <w:r w:rsidR="00030B16">
        <w:rPr>
          <w:lang w:val="en-US"/>
        </w:rPr>
        <w:t xml:space="preserve">. </w:t>
      </w:r>
      <w:r w:rsidR="00F46486" w:rsidRPr="00F46486">
        <w:rPr>
          <w:lang w:val="en-US"/>
        </w:rPr>
        <w:t xml:space="preserve">As a result, the first frame of the </w:t>
      </w:r>
      <w:r w:rsidR="00DE3609">
        <w:rPr>
          <w:lang w:val="en-US"/>
        </w:rPr>
        <w:t>video master</w:t>
      </w:r>
      <w:r w:rsidR="00F46486" w:rsidRPr="00F46486">
        <w:rPr>
          <w:lang w:val="en-US"/>
        </w:rPr>
        <w:t xml:space="preserve"> does not correspond to the first frame of the Composition</w:t>
      </w:r>
      <w:r w:rsidR="00E2250B">
        <w:rPr>
          <w:lang w:val="en-US"/>
        </w:rPr>
        <w:t xml:space="preserve">. </w:t>
      </w:r>
      <w:r w:rsidR="007A2AAD">
        <w:rPr>
          <w:lang w:val="en-US"/>
        </w:rPr>
        <w:t>F</w:t>
      </w:r>
      <w:r w:rsidR="00502182">
        <w:rPr>
          <w:lang w:val="en-US"/>
        </w:rPr>
        <w:t>or</w:t>
      </w:r>
      <w:r w:rsidR="00E2250B">
        <w:rPr>
          <w:lang w:val="en-US"/>
        </w:rPr>
        <w:t xml:space="preserve"> </w:t>
      </w:r>
      <w:r w:rsidR="00F46486">
        <w:rPr>
          <w:lang w:val="en-US"/>
        </w:rPr>
        <w:t xml:space="preserve">the contents of </w:t>
      </w:r>
      <w:r w:rsidR="00D37BC5">
        <w:rPr>
          <w:lang w:val="en-US"/>
        </w:rPr>
        <w:t xml:space="preserve">the IMSC document authored above </w:t>
      </w:r>
      <w:r w:rsidR="00502182">
        <w:rPr>
          <w:lang w:val="en-US"/>
        </w:rPr>
        <w:t xml:space="preserve">to </w:t>
      </w:r>
      <w:r w:rsidR="00E2250B">
        <w:rPr>
          <w:lang w:val="en-US"/>
        </w:rPr>
        <w:t>remain</w:t>
      </w:r>
      <w:r w:rsidR="00F46486">
        <w:rPr>
          <w:lang w:val="en-US"/>
        </w:rPr>
        <w:t xml:space="preserve"> synchronized with the video master</w:t>
      </w:r>
      <w:r w:rsidR="00E2250B">
        <w:rPr>
          <w:lang w:val="en-US"/>
        </w:rPr>
        <w:t xml:space="preserve">, the empty IMSC document specified in </w:t>
      </w:r>
      <w:r w:rsidR="00E2250B">
        <w:rPr>
          <w:lang w:val="en-US"/>
        </w:rPr>
        <w:fldChar w:fldCharType="begin"/>
      </w:r>
      <w:r w:rsidR="00E2250B">
        <w:rPr>
          <w:lang w:val="en-US"/>
        </w:rPr>
        <w:instrText xml:space="preserve"> REF _Ref49756970 \r \h </w:instrText>
      </w:r>
      <w:r w:rsidR="00E2250B">
        <w:rPr>
          <w:lang w:val="en-US"/>
        </w:rPr>
      </w:r>
      <w:r w:rsidR="00E2250B">
        <w:rPr>
          <w:lang w:val="en-US"/>
        </w:rPr>
        <w:fldChar w:fldCharType="separate"/>
      </w:r>
      <w:r w:rsidR="00DE3609">
        <w:rPr>
          <w:cs/>
          <w:lang w:val="en-US"/>
        </w:rPr>
        <w:t>‎</w:t>
      </w:r>
      <w:r w:rsidR="00DE3609">
        <w:rPr>
          <w:lang w:val="en-US"/>
        </w:rPr>
        <w:t>4.4</w:t>
      </w:r>
      <w:r w:rsidR="00E2250B">
        <w:rPr>
          <w:lang w:val="en-US"/>
        </w:rPr>
        <w:fldChar w:fldCharType="end"/>
      </w:r>
      <w:r w:rsidR="00E2250B">
        <w:rPr>
          <w:lang w:val="en-US"/>
        </w:rPr>
        <w:t xml:space="preserve"> is added to the Composition</w:t>
      </w:r>
      <w:r w:rsidR="006340B6">
        <w:rPr>
          <w:lang w:val="en-US"/>
        </w:rPr>
        <w:t>. The duration of the Resource that references the empty IMSC document is equal to the duration</w:t>
      </w:r>
      <w:r w:rsidR="00E2250B">
        <w:rPr>
          <w:lang w:val="en-US"/>
        </w:rPr>
        <w:t xml:space="preserve"> of the slate.</w:t>
      </w:r>
      <w:r w:rsidR="008D393C">
        <w:rPr>
          <w:lang w:val="en-US"/>
        </w:rPr>
        <w:t xml:space="preserve"> </w:t>
      </w:r>
    </w:p>
    <w:p w14:paraId="7495B77B" w14:textId="76956A00" w:rsidR="007A4665" w:rsidRPr="00030B16" w:rsidRDefault="00030B16" w:rsidP="00030B16">
      <w:pPr>
        <w:pStyle w:val="Figure"/>
        <w:rPr>
          <w:lang w:val="en-US"/>
        </w:rPr>
      </w:pPr>
      <w:r>
        <w:rPr>
          <w:lang w:val="en-US"/>
        </w:rPr>
        <w:t xml:space="preserve"> </w:t>
      </w:r>
      <w:r w:rsidR="00DC0C0E" w:rsidRPr="00DC0C0E">
        <w:rPr>
          <w:noProof/>
        </w:rPr>
        <w:drawing>
          <wp:inline distT="0" distB="0" distL="0" distR="0" wp14:anchorId="58A22065" wp14:editId="45BB7D0C">
            <wp:extent cx="5219700" cy="2276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2276475"/>
                    </a:xfrm>
                    <a:prstGeom prst="rect">
                      <a:avLst/>
                    </a:prstGeom>
                    <a:noFill/>
                    <a:ln>
                      <a:noFill/>
                    </a:ln>
                  </pic:spPr>
                </pic:pic>
              </a:graphicData>
            </a:graphic>
          </wp:inline>
        </w:drawing>
      </w:r>
    </w:p>
    <w:p w14:paraId="5BDEED42" w14:textId="38FF4854" w:rsidR="007A4665" w:rsidRPr="00DE3609" w:rsidRDefault="007A4665" w:rsidP="007A4665">
      <w:pPr>
        <w:pStyle w:val="Caption"/>
        <w:rPr>
          <w:b w:val="0"/>
          <w:bCs w:val="0"/>
          <w:lang w:val="en-US"/>
        </w:rPr>
      </w:pPr>
      <w:bookmarkStart w:id="7" w:name="_Ref45781197"/>
      <w:r>
        <w:t xml:space="preserve">Figure </w:t>
      </w:r>
      <w:fldSimple w:instr=" SEQ Figure \* ARABIC ">
        <w:r w:rsidR="00DE3609">
          <w:rPr>
            <w:noProof/>
          </w:rPr>
          <w:t>5</w:t>
        </w:r>
      </w:fldSimple>
      <w:bookmarkEnd w:id="7"/>
      <w:r>
        <w:rPr>
          <w:lang w:val="en-US"/>
        </w:rPr>
        <w:t xml:space="preserve">. </w:t>
      </w:r>
      <w:r w:rsidR="00295AB0">
        <w:rPr>
          <w:lang w:val="en-US"/>
        </w:rPr>
        <w:t>Synchronizing image and timed text essence in an IMF c</w:t>
      </w:r>
      <w:r>
        <w:rPr>
          <w:lang w:val="en-US"/>
        </w:rPr>
        <w:t xml:space="preserve">omposition that </w:t>
      </w:r>
      <w:r w:rsidR="00295AB0">
        <w:rPr>
          <w:lang w:val="en-US"/>
        </w:rPr>
        <w:t xml:space="preserve">includes </w:t>
      </w:r>
      <w:r w:rsidR="00E2250B">
        <w:rPr>
          <w:lang w:val="en-US"/>
        </w:rPr>
        <w:t>a slate</w:t>
      </w:r>
      <w:r>
        <w:rPr>
          <w:lang w:val="en-US"/>
        </w:rPr>
        <w:t>.</w:t>
      </w:r>
      <w:r w:rsidR="00DC0C0E">
        <w:rPr>
          <w:b w:val="0"/>
          <w:bCs w:val="0"/>
          <w:lang w:val="en-US"/>
        </w:rPr>
        <w:t xml:space="preserve"> </w:t>
      </w:r>
      <w:r w:rsidR="008D393C">
        <w:rPr>
          <w:b w:val="0"/>
          <w:bCs w:val="0"/>
          <w:lang w:val="en-US"/>
        </w:rPr>
        <w:t>Each of the image resources select</w:t>
      </w:r>
      <w:r w:rsidR="000234F2">
        <w:rPr>
          <w:b w:val="0"/>
          <w:bCs w:val="0"/>
          <w:lang w:val="en-US"/>
        </w:rPr>
        <w:t>s</w:t>
      </w:r>
      <w:r w:rsidR="008D393C">
        <w:rPr>
          <w:b w:val="0"/>
          <w:bCs w:val="0"/>
          <w:lang w:val="en-US"/>
        </w:rPr>
        <w:t xml:space="preserve"> the entire contents of </w:t>
      </w:r>
      <w:r w:rsidR="000234F2">
        <w:rPr>
          <w:b w:val="0"/>
          <w:bCs w:val="0"/>
          <w:lang w:val="en-US"/>
        </w:rPr>
        <w:t>its</w:t>
      </w:r>
      <w:r w:rsidR="008D393C">
        <w:rPr>
          <w:b w:val="0"/>
          <w:bCs w:val="0"/>
          <w:lang w:val="en-US"/>
        </w:rPr>
        <w:t xml:space="preserve"> </w:t>
      </w:r>
      <w:r w:rsidR="000234F2">
        <w:rPr>
          <w:b w:val="0"/>
          <w:bCs w:val="0"/>
          <w:lang w:val="en-US"/>
        </w:rPr>
        <w:t>referenced</w:t>
      </w:r>
      <w:r w:rsidR="008D393C">
        <w:rPr>
          <w:b w:val="0"/>
          <w:bCs w:val="0"/>
          <w:lang w:val="en-US"/>
        </w:rPr>
        <w:t xml:space="preserve"> Track Files, i.e. </w:t>
      </w:r>
      <w:r w:rsidR="000234F2">
        <w:rPr>
          <w:b w:val="0"/>
          <w:bCs w:val="0"/>
          <w:lang w:val="en-US"/>
        </w:rPr>
        <w:t>its</w:t>
      </w:r>
      <w:r w:rsidR="008D393C">
        <w:rPr>
          <w:b w:val="0"/>
          <w:bCs w:val="0"/>
          <w:lang w:val="en-US"/>
        </w:rPr>
        <w:t xml:space="preserve"> </w:t>
      </w:r>
      <w:r w:rsidR="008D393C" w:rsidRPr="00DE3609">
        <w:rPr>
          <w:rStyle w:val="Keyword"/>
          <w:sz w:val="18"/>
          <w:szCs w:val="18"/>
        </w:rPr>
        <w:t>EntryPoint</w:t>
      </w:r>
      <w:r w:rsidR="008D393C">
        <w:rPr>
          <w:b w:val="0"/>
          <w:bCs w:val="0"/>
          <w:lang w:val="en-US"/>
        </w:rPr>
        <w:t xml:space="preserve"> </w:t>
      </w:r>
      <w:r w:rsidR="00AD58B2" w:rsidRPr="00AD58B2">
        <w:rPr>
          <w:b w:val="0"/>
          <w:bCs w:val="0"/>
          <w:lang w:val="en-US"/>
        </w:rPr>
        <w:t xml:space="preserve">parameter </w:t>
      </w:r>
      <w:r w:rsidR="008D393C">
        <w:rPr>
          <w:b w:val="0"/>
          <w:bCs w:val="0"/>
          <w:lang w:val="en-US"/>
        </w:rPr>
        <w:t xml:space="preserve">is 0 and </w:t>
      </w:r>
      <w:r w:rsidR="00AD58B2">
        <w:rPr>
          <w:b w:val="0"/>
          <w:bCs w:val="0"/>
          <w:lang w:val="en-US"/>
        </w:rPr>
        <w:t xml:space="preserve">its </w:t>
      </w:r>
      <w:r w:rsidR="008D393C" w:rsidRPr="00DE3609">
        <w:rPr>
          <w:rStyle w:val="Keyword"/>
          <w:sz w:val="18"/>
          <w:szCs w:val="18"/>
        </w:rPr>
        <w:t>SourceDuration</w:t>
      </w:r>
      <w:r w:rsidR="008D393C">
        <w:rPr>
          <w:b w:val="0"/>
          <w:bCs w:val="0"/>
          <w:lang w:val="en-US"/>
        </w:rPr>
        <w:t xml:space="preserve"> </w:t>
      </w:r>
      <w:r w:rsidR="000234F2">
        <w:rPr>
          <w:b w:val="0"/>
          <w:bCs w:val="0"/>
          <w:lang w:val="en-US"/>
        </w:rPr>
        <w:t>parameter is</w:t>
      </w:r>
      <w:r w:rsidR="008D393C">
        <w:rPr>
          <w:b w:val="0"/>
          <w:bCs w:val="0"/>
          <w:lang w:val="en-US"/>
        </w:rPr>
        <w:t xml:space="preserve"> equal to the duration of the</w:t>
      </w:r>
      <w:r w:rsidR="00377D69">
        <w:rPr>
          <w:b w:val="0"/>
          <w:bCs w:val="0"/>
          <w:lang w:val="en-US"/>
        </w:rPr>
        <w:t xml:space="preserve"> referenced</w:t>
      </w:r>
      <w:r w:rsidR="008D393C">
        <w:rPr>
          <w:b w:val="0"/>
          <w:bCs w:val="0"/>
          <w:lang w:val="en-US"/>
        </w:rPr>
        <w:t xml:space="preserve"> Track File. </w:t>
      </w:r>
      <w:r w:rsidR="001F3EB5">
        <w:rPr>
          <w:b w:val="0"/>
          <w:bCs w:val="0"/>
          <w:lang w:val="en-US"/>
        </w:rPr>
        <w:t xml:space="preserve">The </w:t>
      </w:r>
      <w:r w:rsidR="001F3EB5" w:rsidRPr="00DE3609">
        <w:rPr>
          <w:rStyle w:val="Keyword"/>
          <w:sz w:val="18"/>
          <w:szCs w:val="18"/>
        </w:rPr>
        <w:t>EntryPoint</w:t>
      </w:r>
      <w:r w:rsidR="0096527E">
        <w:rPr>
          <w:b w:val="0"/>
          <w:bCs w:val="0"/>
          <w:lang w:val="en-US"/>
        </w:rPr>
        <w:t xml:space="preserve">, </w:t>
      </w:r>
      <w:r w:rsidR="001F3EB5" w:rsidRPr="00DE3609">
        <w:rPr>
          <w:rStyle w:val="Keyword"/>
          <w:sz w:val="18"/>
          <w:szCs w:val="18"/>
        </w:rPr>
        <w:t>SourceDuration</w:t>
      </w:r>
      <w:r w:rsidR="0096527E" w:rsidRPr="00DE3609">
        <w:t xml:space="preserve"> and </w:t>
      </w:r>
      <w:r w:rsidR="0096527E" w:rsidRPr="00410F0E">
        <w:rPr>
          <w:rStyle w:val="Keyword"/>
          <w:b w:val="0"/>
          <w:bCs w:val="0"/>
          <w:sz w:val="18"/>
          <w:szCs w:val="18"/>
        </w:rPr>
        <w:t>EditRate</w:t>
      </w:r>
      <w:r w:rsidR="001F3EB5" w:rsidRPr="001F3EB5">
        <w:rPr>
          <w:b w:val="0"/>
          <w:bCs w:val="0"/>
          <w:lang w:val="en-US"/>
        </w:rPr>
        <w:t xml:space="preserve"> </w:t>
      </w:r>
      <w:r w:rsidR="001F3EB5">
        <w:rPr>
          <w:b w:val="0"/>
          <w:bCs w:val="0"/>
          <w:lang w:val="en-US"/>
        </w:rPr>
        <w:t xml:space="preserve">parameters of the timed text resources match those of their corresponding image resources. </w:t>
      </w:r>
      <w:r w:rsidR="00DC0C0E">
        <w:rPr>
          <w:b w:val="0"/>
          <w:bCs w:val="0"/>
          <w:lang w:val="en-US"/>
        </w:rPr>
        <w:t xml:space="preserve">The </w:t>
      </w:r>
      <w:r w:rsidR="00DC0C0E" w:rsidRPr="00DE3609">
        <w:rPr>
          <w:rStyle w:val="Keyword"/>
          <w:sz w:val="18"/>
          <w:szCs w:val="18"/>
        </w:rPr>
        <w:t>FFOC</w:t>
      </w:r>
      <w:r w:rsidR="00DC0C0E">
        <w:rPr>
          <w:b w:val="0"/>
          <w:bCs w:val="0"/>
          <w:lang w:val="en-US"/>
        </w:rPr>
        <w:t xml:space="preserve"> and </w:t>
      </w:r>
      <w:r w:rsidR="00DC0C0E" w:rsidRPr="00DE3609">
        <w:rPr>
          <w:rStyle w:val="Keyword"/>
          <w:sz w:val="18"/>
          <w:szCs w:val="18"/>
        </w:rPr>
        <w:t>LFOC</w:t>
      </w:r>
      <w:r w:rsidR="00DC0C0E">
        <w:rPr>
          <w:b w:val="0"/>
          <w:bCs w:val="0"/>
          <w:lang w:val="en-US"/>
        </w:rPr>
        <w:t xml:space="preserve"> markers </w:t>
      </w:r>
      <w:r w:rsidR="008D393C">
        <w:rPr>
          <w:b w:val="0"/>
          <w:bCs w:val="0"/>
          <w:lang w:val="en-US"/>
        </w:rPr>
        <w:t>signal the content for display, excluding the content of the slate.</w:t>
      </w:r>
    </w:p>
    <w:p w14:paraId="57E0D218" w14:textId="4A79AAFD" w:rsidR="009F340C" w:rsidRPr="00557F63" w:rsidRDefault="009F340C" w:rsidP="009F340C">
      <w:pPr>
        <w:pStyle w:val="Heading1"/>
        <w:rPr>
          <w:lang w:val="en-US"/>
        </w:rPr>
      </w:pPr>
      <w:r>
        <w:rPr>
          <w:lang w:val="en-US"/>
        </w:rPr>
        <w:t>Example #2</w:t>
      </w:r>
    </w:p>
    <w:p w14:paraId="66E8BEF4" w14:textId="411084B4" w:rsidR="009F340C" w:rsidRDefault="009F340C" w:rsidP="009F340C">
      <w:pPr>
        <w:rPr>
          <w:lang w:val="en-US"/>
        </w:rPr>
      </w:pPr>
      <w:r w:rsidRPr="001F23B8">
        <w:rPr>
          <w:lang w:val="en-US"/>
        </w:rPr>
        <w:t xml:space="preserve">As illustrated in </w:t>
      </w:r>
      <w:r w:rsidR="00EC5781">
        <w:rPr>
          <w:lang w:val="en-US"/>
        </w:rPr>
        <w:fldChar w:fldCharType="begin"/>
      </w:r>
      <w:r w:rsidR="00EC5781">
        <w:rPr>
          <w:lang w:val="en-US"/>
        </w:rPr>
        <w:instrText xml:space="preserve"> REF _Ref49759073 \h </w:instrText>
      </w:r>
      <w:r w:rsidR="00EC5781">
        <w:rPr>
          <w:lang w:val="en-US"/>
        </w:rPr>
      </w:r>
      <w:r w:rsidR="00EC5781">
        <w:rPr>
          <w:lang w:val="en-US"/>
        </w:rPr>
        <w:fldChar w:fldCharType="separate"/>
      </w:r>
      <w:r w:rsidR="00DE3609">
        <w:t xml:space="preserve">Figure </w:t>
      </w:r>
      <w:r w:rsidR="00DE3609">
        <w:rPr>
          <w:noProof/>
        </w:rPr>
        <w:t>6</w:t>
      </w:r>
      <w:r w:rsidR="00EC5781">
        <w:rPr>
          <w:lang w:val="en-US"/>
        </w:rPr>
        <w:fldChar w:fldCharType="end"/>
      </w:r>
      <w:r w:rsidR="005F6466">
        <w:rPr>
          <w:lang w:val="en-US"/>
        </w:rPr>
        <w:t>, and similarly to Example #1</w:t>
      </w:r>
      <w:r>
        <w:rPr>
          <w:lang w:val="en-US"/>
        </w:rPr>
        <w:t xml:space="preserve">, </w:t>
      </w:r>
      <w:r w:rsidR="000B3A81" w:rsidRPr="000B3A81">
        <w:rPr>
          <w:lang w:val="en-US"/>
        </w:rPr>
        <w:t>an IMSC document (en.ttml) is authored against a video proxy (video.mov)</w:t>
      </w:r>
      <w:r>
        <w:rPr>
          <w:lang w:val="en-US"/>
        </w:rPr>
        <w:t xml:space="preserve">. </w:t>
      </w:r>
      <w:r w:rsidR="005F6466">
        <w:rPr>
          <w:lang w:val="en-US"/>
        </w:rPr>
        <w:t>In contrast with Example #1, the</w:t>
      </w:r>
      <w:r w:rsidRPr="00B62128">
        <w:rPr>
          <w:lang w:val="en-US"/>
        </w:rPr>
        <w:t xml:space="preserve"> video master (video.mxf)include</w:t>
      </w:r>
      <w:r w:rsidR="00A87005">
        <w:rPr>
          <w:lang w:val="en-US"/>
        </w:rPr>
        <w:t>s a</w:t>
      </w:r>
      <w:r w:rsidRPr="00B62128">
        <w:rPr>
          <w:lang w:val="en-US"/>
        </w:rPr>
        <w:t xml:space="preserve"> head format</w:t>
      </w:r>
      <w:r w:rsidR="005F6466">
        <w:rPr>
          <w:lang w:val="en-US"/>
        </w:rPr>
        <w:t xml:space="preserve"> and</w:t>
      </w:r>
      <w:r>
        <w:rPr>
          <w:lang w:val="en-US"/>
        </w:rPr>
        <w:t xml:space="preserve"> each time expression in the IMSC document is </w:t>
      </w:r>
      <w:r w:rsidR="005F6466">
        <w:rPr>
          <w:lang w:val="en-US"/>
        </w:rPr>
        <w:t xml:space="preserve">therefore </w:t>
      </w:r>
      <w:r>
        <w:rPr>
          <w:lang w:val="en-US"/>
        </w:rPr>
        <w:t xml:space="preserve">relative to </w:t>
      </w:r>
      <w:r w:rsidR="00A87005">
        <w:rPr>
          <w:lang w:val="en-US"/>
        </w:rPr>
        <w:t>the first frame of the head format</w:t>
      </w:r>
      <w:r>
        <w:rPr>
          <w:lang w:val="en-US"/>
        </w:rPr>
        <w:t>.</w:t>
      </w:r>
    </w:p>
    <w:p w14:paraId="09F2877C" w14:textId="73FBC52E" w:rsidR="009F340C" w:rsidRDefault="009F340C" w:rsidP="009F340C">
      <w:pPr>
        <w:pStyle w:val="Figure"/>
      </w:pPr>
      <w:r w:rsidRPr="009F340C">
        <w:rPr>
          <w:noProof/>
        </w:rPr>
        <w:lastRenderedPageBreak/>
        <w:drawing>
          <wp:inline distT="0" distB="0" distL="0" distR="0" wp14:anchorId="49E6C7EB" wp14:editId="371D2406">
            <wp:extent cx="4333875" cy="1676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3875" cy="1676400"/>
                    </a:xfrm>
                    <a:prstGeom prst="rect">
                      <a:avLst/>
                    </a:prstGeom>
                    <a:noFill/>
                    <a:ln>
                      <a:noFill/>
                    </a:ln>
                  </pic:spPr>
                </pic:pic>
              </a:graphicData>
            </a:graphic>
          </wp:inline>
        </w:drawing>
      </w:r>
    </w:p>
    <w:p w14:paraId="384468A7" w14:textId="6ECF3A71" w:rsidR="009F340C" w:rsidRPr="00557F63" w:rsidRDefault="009F340C" w:rsidP="009F340C">
      <w:pPr>
        <w:pStyle w:val="Caption"/>
        <w:rPr>
          <w:b w:val="0"/>
          <w:bCs w:val="0"/>
        </w:rPr>
      </w:pPr>
      <w:bookmarkStart w:id="8" w:name="_Ref49759073"/>
      <w:r>
        <w:t xml:space="preserve">Figure </w:t>
      </w:r>
      <w:fldSimple w:instr=" SEQ Figure \* ARABIC ">
        <w:r w:rsidR="00DE3609">
          <w:rPr>
            <w:noProof/>
          </w:rPr>
          <w:t>6</w:t>
        </w:r>
      </w:fldSimple>
      <w:bookmarkEnd w:id="8"/>
      <w:r>
        <w:rPr>
          <w:lang w:val="en-US"/>
        </w:rPr>
        <w:t xml:space="preserve">. IMSC document authored against video </w:t>
      </w:r>
      <w:r w:rsidRPr="001A59DA">
        <w:rPr>
          <w:lang w:val="en-US"/>
        </w:rPr>
        <w:t>that include</w:t>
      </w:r>
      <w:r w:rsidR="00D47DF2">
        <w:rPr>
          <w:lang w:val="en-US"/>
        </w:rPr>
        <w:t>s</w:t>
      </w:r>
      <w:r w:rsidRPr="001A59DA">
        <w:rPr>
          <w:lang w:val="en-US"/>
        </w:rPr>
        <w:t xml:space="preserve"> </w:t>
      </w:r>
      <w:r>
        <w:rPr>
          <w:lang w:val="en-US"/>
        </w:rPr>
        <w:t xml:space="preserve">a head format. </w:t>
      </w:r>
      <w:r>
        <w:rPr>
          <w:b w:val="0"/>
          <w:bCs w:val="0"/>
          <w:lang w:val="en-US"/>
        </w:rPr>
        <w:t xml:space="preserve">The text "hello" is intended to appear at the beginning of the </w:t>
      </w:r>
      <w:r w:rsidR="0067693E">
        <w:rPr>
          <w:b w:val="0"/>
          <w:bCs w:val="0"/>
          <w:lang w:val="en-US"/>
        </w:rPr>
        <w:t>861st</w:t>
      </w:r>
      <w:r>
        <w:rPr>
          <w:b w:val="0"/>
          <w:bCs w:val="0"/>
          <w:lang w:val="en-US"/>
        </w:rPr>
        <w:t xml:space="preserve"> frame of the video.mov file</w:t>
      </w:r>
      <w:r w:rsidR="0067693E">
        <w:rPr>
          <w:b w:val="0"/>
          <w:bCs w:val="0"/>
          <w:lang w:val="en-US"/>
        </w:rPr>
        <w:t>. F</w:t>
      </w:r>
      <w:r w:rsidR="00D47DF2">
        <w:rPr>
          <w:b w:val="0"/>
          <w:bCs w:val="0"/>
          <w:lang w:val="en-US"/>
        </w:rPr>
        <w:t xml:space="preserve">rames 1-60 </w:t>
      </w:r>
      <w:r w:rsidR="0067693E">
        <w:rPr>
          <w:b w:val="0"/>
          <w:bCs w:val="0"/>
          <w:lang w:val="en-US"/>
        </w:rPr>
        <w:t xml:space="preserve">of the </w:t>
      </w:r>
      <w:r w:rsidR="0067693E" w:rsidRPr="0067693E">
        <w:rPr>
          <w:b w:val="0"/>
          <w:bCs w:val="0"/>
          <w:lang w:val="en-US"/>
        </w:rPr>
        <w:t>video.mov file</w:t>
      </w:r>
      <w:r w:rsidR="0067693E">
        <w:rPr>
          <w:b w:val="0"/>
          <w:bCs w:val="0"/>
          <w:lang w:val="en-US"/>
        </w:rPr>
        <w:t xml:space="preserve"> comprises a</w:t>
      </w:r>
      <w:r w:rsidR="00D47DF2">
        <w:rPr>
          <w:b w:val="0"/>
          <w:bCs w:val="0"/>
          <w:lang w:val="en-US"/>
        </w:rPr>
        <w:t xml:space="preserve"> head format.</w:t>
      </w:r>
    </w:p>
    <w:p w14:paraId="336FA8E2" w14:textId="1F45B80F" w:rsidR="009F340C" w:rsidRDefault="009F340C" w:rsidP="009F340C">
      <w:pPr>
        <w:rPr>
          <w:lang w:val="en-US"/>
        </w:rPr>
      </w:pPr>
      <w:r>
        <w:rPr>
          <w:lang w:val="en-US"/>
        </w:rPr>
        <w:t xml:space="preserve">As illustrated in </w:t>
      </w:r>
      <w:r w:rsidR="00DE3609">
        <w:rPr>
          <w:lang w:val="en-US"/>
        </w:rPr>
        <w:fldChar w:fldCharType="begin"/>
      </w:r>
      <w:r w:rsidR="00DE3609">
        <w:rPr>
          <w:lang w:val="en-US"/>
        </w:rPr>
        <w:instrText xml:space="preserve"> REF _Ref53479044 \h </w:instrText>
      </w:r>
      <w:r w:rsidR="00DE3609">
        <w:rPr>
          <w:lang w:val="en-US"/>
        </w:rPr>
      </w:r>
      <w:r w:rsidR="00DE3609">
        <w:rPr>
          <w:lang w:val="en-US"/>
        </w:rPr>
        <w:fldChar w:fldCharType="separate"/>
      </w:r>
      <w:r w:rsidR="00DE3609">
        <w:t xml:space="preserve">Figure </w:t>
      </w:r>
      <w:r w:rsidR="00DE3609">
        <w:rPr>
          <w:noProof/>
        </w:rPr>
        <w:t>7</w:t>
      </w:r>
      <w:r w:rsidR="00DE3609">
        <w:rPr>
          <w:lang w:val="en-US"/>
        </w:rPr>
        <w:fldChar w:fldCharType="end"/>
      </w:r>
      <w:r>
        <w:rPr>
          <w:lang w:val="en-US"/>
        </w:rPr>
        <w:t xml:space="preserve">, </w:t>
      </w:r>
      <w:r w:rsidRPr="00CC3DFB">
        <w:rPr>
          <w:lang w:val="en-US"/>
        </w:rPr>
        <w:t>a</w:t>
      </w:r>
      <w:r>
        <w:rPr>
          <w:lang w:val="en-US"/>
        </w:rPr>
        <w:t xml:space="preserve"> C</w:t>
      </w:r>
      <w:r w:rsidRPr="00CC3DFB">
        <w:rPr>
          <w:lang w:val="en-US"/>
        </w:rPr>
        <w:t xml:space="preserve">omposition </w:t>
      </w:r>
      <w:r>
        <w:rPr>
          <w:lang w:val="en-US"/>
        </w:rPr>
        <w:t>assembles the video master</w:t>
      </w:r>
      <w:r w:rsidR="0068783E">
        <w:rPr>
          <w:lang w:val="en-US"/>
        </w:rPr>
        <w:t xml:space="preserve">, </w:t>
      </w:r>
      <w:r w:rsidR="00EC5781">
        <w:rPr>
          <w:lang w:val="en-US"/>
        </w:rPr>
        <w:t>excluding the head format</w:t>
      </w:r>
      <w:r w:rsidR="0068783E">
        <w:rPr>
          <w:lang w:val="en-US"/>
        </w:rPr>
        <w:t xml:space="preserve">. This is achieved by setting the </w:t>
      </w:r>
      <w:r w:rsidR="0068783E" w:rsidRPr="00DE3609">
        <w:rPr>
          <w:rStyle w:val="Keyword"/>
        </w:rPr>
        <w:t>EntryPoint</w:t>
      </w:r>
      <w:r w:rsidR="0068783E">
        <w:rPr>
          <w:lang w:val="en-US"/>
        </w:rPr>
        <w:t xml:space="preserve"> </w:t>
      </w:r>
      <w:r w:rsidR="00502182">
        <w:rPr>
          <w:lang w:val="en-US"/>
        </w:rPr>
        <w:t xml:space="preserve">parameter </w:t>
      </w:r>
      <w:r w:rsidR="0068783E">
        <w:rPr>
          <w:lang w:val="en-US"/>
        </w:rPr>
        <w:t xml:space="preserve">of the Resource referencing the video master to the </w:t>
      </w:r>
      <w:r w:rsidR="004D204C">
        <w:rPr>
          <w:lang w:val="en-US"/>
        </w:rPr>
        <w:t>frame</w:t>
      </w:r>
      <w:r w:rsidR="0068783E">
        <w:rPr>
          <w:lang w:val="en-US"/>
        </w:rPr>
        <w:t xml:space="preserve"> immediately following the last frame of the head format.</w:t>
      </w:r>
      <w:r>
        <w:rPr>
          <w:lang w:val="en-US"/>
        </w:rPr>
        <w:t xml:space="preserve"> </w:t>
      </w:r>
      <w:r w:rsidR="00F80123">
        <w:rPr>
          <w:lang w:val="en-US"/>
        </w:rPr>
        <w:t>For</w:t>
      </w:r>
      <w:r w:rsidR="00502182">
        <w:rPr>
          <w:lang w:val="en-US"/>
        </w:rPr>
        <w:t xml:space="preserve"> </w:t>
      </w:r>
      <w:r>
        <w:rPr>
          <w:lang w:val="en-US"/>
        </w:rPr>
        <w:t>the contents of the IMSC document authored above</w:t>
      </w:r>
      <w:r w:rsidR="00502182">
        <w:rPr>
          <w:lang w:val="en-US"/>
        </w:rPr>
        <w:t xml:space="preserve"> to </w:t>
      </w:r>
      <w:r>
        <w:rPr>
          <w:lang w:val="en-US"/>
        </w:rPr>
        <w:t xml:space="preserve">remain synchronized with the video master, </w:t>
      </w:r>
      <w:r w:rsidR="004D204C">
        <w:rPr>
          <w:lang w:val="en-US"/>
        </w:rPr>
        <w:t xml:space="preserve">the </w:t>
      </w:r>
      <w:r w:rsidR="004D204C" w:rsidRPr="00DE3609">
        <w:rPr>
          <w:rStyle w:val="Keyword"/>
        </w:rPr>
        <w:t>EntryPoint</w:t>
      </w:r>
      <w:r>
        <w:rPr>
          <w:lang w:val="en-US"/>
        </w:rPr>
        <w:t xml:space="preserve"> </w:t>
      </w:r>
      <w:r w:rsidR="00502182">
        <w:rPr>
          <w:lang w:val="en-US"/>
        </w:rPr>
        <w:t xml:space="preserve">parameter </w:t>
      </w:r>
      <w:r w:rsidR="004D204C">
        <w:rPr>
          <w:lang w:val="en-US"/>
        </w:rPr>
        <w:t xml:space="preserve">of the Resource referencing the Timed Text Track File matches that of the </w:t>
      </w:r>
      <w:r w:rsidR="004D204C" w:rsidRPr="004D204C">
        <w:rPr>
          <w:lang w:val="en-US"/>
        </w:rPr>
        <w:t>Resource referencing the video master</w:t>
      </w:r>
      <w:r>
        <w:rPr>
          <w:lang w:val="en-US"/>
        </w:rPr>
        <w:t xml:space="preserve">. </w:t>
      </w:r>
    </w:p>
    <w:p w14:paraId="5DAEB440" w14:textId="778172DA" w:rsidR="009F340C" w:rsidRPr="00030B16" w:rsidRDefault="009F340C" w:rsidP="009F340C">
      <w:pPr>
        <w:pStyle w:val="Figure"/>
        <w:rPr>
          <w:lang w:val="en-US"/>
        </w:rPr>
      </w:pPr>
      <w:r>
        <w:rPr>
          <w:lang w:val="en-US"/>
        </w:rPr>
        <w:t xml:space="preserve"> </w:t>
      </w:r>
      <w:r w:rsidR="003C3E6C" w:rsidRPr="003C3E6C">
        <w:rPr>
          <w:noProof/>
        </w:rPr>
        <w:drawing>
          <wp:inline distT="0" distB="0" distL="0" distR="0" wp14:anchorId="2C6A7923" wp14:editId="3F172F61">
            <wp:extent cx="3838575" cy="2209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2209800"/>
                    </a:xfrm>
                    <a:prstGeom prst="rect">
                      <a:avLst/>
                    </a:prstGeom>
                    <a:noFill/>
                    <a:ln>
                      <a:noFill/>
                    </a:ln>
                  </pic:spPr>
                </pic:pic>
              </a:graphicData>
            </a:graphic>
          </wp:inline>
        </w:drawing>
      </w:r>
    </w:p>
    <w:p w14:paraId="1245E667" w14:textId="5E2ED653" w:rsidR="009F340C" w:rsidRPr="00557F63" w:rsidRDefault="009F340C" w:rsidP="009F340C">
      <w:pPr>
        <w:pStyle w:val="Caption"/>
        <w:rPr>
          <w:b w:val="0"/>
          <w:bCs w:val="0"/>
          <w:lang w:val="en-US"/>
        </w:rPr>
      </w:pPr>
      <w:bookmarkStart w:id="9" w:name="_Ref53479044"/>
      <w:r>
        <w:t xml:space="preserve">Figure </w:t>
      </w:r>
      <w:fldSimple w:instr=" SEQ Figure \* ARABIC ">
        <w:r w:rsidR="00DE3609">
          <w:rPr>
            <w:noProof/>
          </w:rPr>
          <w:t>7</w:t>
        </w:r>
      </w:fldSimple>
      <w:bookmarkEnd w:id="9"/>
      <w:r>
        <w:rPr>
          <w:lang w:val="en-US"/>
        </w:rPr>
        <w:t xml:space="preserve">. Synchronizing image and timed text essence in an IMF composition </w:t>
      </w:r>
      <w:r w:rsidR="00A14549">
        <w:rPr>
          <w:lang w:val="en-US"/>
        </w:rPr>
        <w:t>that removes a head format</w:t>
      </w:r>
      <w:r>
        <w:rPr>
          <w:lang w:val="en-US"/>
        </w:rPr>
        <w:t>.</w:t>
      </w:r>
      <w:r>
        <w:rPr>
          <w:b w:val="0"/>
          <w:bCs w:val="0"/>
          <w:lang w:val="en-US"/>
        </w:rPr>
        <w:t xml:space="preserve"> </w:t>
      </w:r>
      <w:r w:rsidR="005B1C88">
        <w:rPr>
          <w:b w:val="0"/>
          <w:bCs w:val="0"/>
          <w:lang w:val="en-US"/>
        </w:rPr>
        <w:t>The i</w:t>
      </w:r>
      <w:r>
        <w:rPr>
          <w:b w:val="0"/>
          <w:bCs w:val="0"/>
          <w:lang w:val="en-US"/>
        </w:rPr>
        <w:t>mage resource</w:t>
      </w:r>
      <w:r w:rsidR="005B1C88">
        <w:rPr>
          <w:b w:val="0"/>
          <w:bCs w:val="0"/>
          <w:lang w:val="en-US"/>
        </w:rPr>
        <w:t xml:space="preserve"> that references the video master excludes the head format by setting the </w:t>
      </w:r>
      <w:r w:rsidRPr="00557F63">
        <w:rPr>
          <w:rStyle w:val="Keyword"/>
          <w:b w:val="0"/>
          <w:bCs w:val="0"/>
          <w:sz w:val="18"/>
          <w:szCs w:val="18"/>
        </w:rPr>
        <w:t>EntryPoint</w:t>
      </w:r>
      <w:r>
        <w:rPr>
          <w:b w:val="0"/>
          <w:bCs w:val="0"/>
          <w:lang w:val="en-US"/>
        </w:rPr>
        <w:t xml:space="preserve"> </w:t>
      </w:r>
      <w:r w:rsidRPr="00AD58B2">
        <w:rPr>
          <w:b w:val="0"/>
          <w:bCs w:val="0"/>
          <w:lang w:val="en-US"/>
        </w:rPr>
        <w:t>parameter</w:t>
      </w:r>
      <w:r w:rsidR="005B1C88">
        <w:rPr>
          <w:b w:val="0"/>
          <w:bCs w:val="0"/>
          <w:lang w:val="en-US"/>
        </w:rPr>
        <w:t xml:space="preserve"> just past the head format and the</w:t>
      </w:r>
      <w:r>
        <w:rPr>
          <w:b w:val="0"/>
          <w:bCs w:val="0"/>
          <w:lang w:val="en-US"/>
        </w:rPr>
        <w:t xml:space="preserve"> </w:t>
      </w:r>
      <w:r w:rsidRPr="00557F63">
        <w:rPr>
          <w:rStyle w:val="Keyword"/>
          <w:b w:val="0"/>
          <w:bCs w:val="0"/>
          <w:sz w:val="18"/>
          <w:szCs w:val="18"/>
        </w:rPr>
        <w:t>SourceDuration</w:t>
      </w:r>
      <w:r>
        <w:rPr>
          <w:b w:val="0"/>
          <w:bCs w:val="0"/>
          <w:lang w:val="en-US"/>
        </w:rPr>
        <w:t xml:space="preserve"> parameter to the duration of </w:t>
      </w:r>
      <w:r w:rsidR="005B1C88">
        <w:rPr>
          <w:b w:val="0"/>
          <w:bCs w:val="0"/>
          <w:lang w:val="en-US"/>
        </w:rPr>
        <w:t>the video master minus the duration of the head format</w:t>
      </w:r>
      <w:r>
        <w:rPr>
          <w:b w:val="0"/>
          <w:bCs w:val="0"/>
          <w:lang w:val="en-US"/>
        </w:rPr>
        <w:t xml:space="preserve">. The </w:t>
      </w:r>
      <w:r w:rsidRPr="00557F63">
        <w:rPr>
          <w:rStyle w:val="Keyword"/>
          <w:b w:val="0"/>
          <w:bCs w:val="0"/>
          <w:sz w:val="18"/>
          <w:szCs w:val="18"/>
        </w:rPr>
        <w:t>EntryPoint</w:t>
      </w:r>
      <w:r w:rsidR="00E913EA" w:rsidRPr="00DE3609">
        <w:t xml:space="preserve">, </w:t>
      </w:r>
      <w:r w:rsidRPr="00557F63">
        <w:rPr>
          <w:rStyle w:val="Keyword"/>
          <w:b w:val="0"/>
          <w:bCs w:val="0"/>
          <w:sz w:val="18"/>
          <w:szCs w:val="18"/>
        </w:rPr>
        <w:t>SourceDuration</w:t>
      </w:r>
      <w:r w:rsidRPr="001F3EB5">
        <w:rPr>
          <w:b w:val="0"/>
          <w:bCs w:val="0"/>
          <w:lang w:val="en-US"/>
        </w:rPr>
        <w:t xml:space="preserve"> </w:t>
      </w:r>
      <w:r w:rsidR="00E913EA">
        <w:rPr>
          <w:b w:val="0"/>
          <w:bCs w:val="0"/>
          <w:lang w:val="en-US"/>
        </w:rPr>
        <w:t xml:space="preserve">and </w:t>
      </w:r>
      <w:r w:rsidR="00E913EA" w:rsidRPr="00DE3609">
        <w:rPr>
          <w:rStyle w:val="Keyword"/>
          <w:sz w:val="18"/>
          <w:szCs w:val="18"/>
        </w:rPr>
        <w:t>EditRate</w:t>
      </w:r>
      <w:r w:rsidR="00E913EA">
        <w:rPr>
          <w:b w:val="0"/>
          <w:bCs w:val="0"/>
          <w:lang w:val="en-US"/>
        </w:rPr>
        <w:t xml:space="preserve"> </w:t>
      </w:r>
      <w:r>
        <w:rPr>
          <w:b w:val="0"/>
          <w:bCs w:val="0"/>
          <w:lang w:val="en-US"/>
        </w:rPr>
        <w:t xml:space="preserve">parameters of the timed text resources match those of </w:t>
      </w:r>
      <w:r w:rsidR="005B1C88">
        <w:rPr>
          <w:b w:val="0"/>
          <w:bCs w:val="0"/>
          <w:lang w:val="en-US"/>
        </w:rPr>
        <w:t>the</w:t>
      </w:r>
      <w:r>
        <w:rPr>
          <w:b w:val="0"/>
          <w:bCs w:val="0"/>
          <w:lang w:val="en-US"/>
        </w:rPr>
        <w:t xml:space="preserve"> image resource. The </w:t>
      </w:r>
      <w:r w:rsidRPr="00557F63">
        <w:rPr>
          <w:rStyle w:val="Keyword"/>
          <w:b w:val="0"/>
          <w:bCs w:val="0"/>
          <w:sz w:val="18"/>
          <w:szCs w:val="18"/>
        </w:rPr>
        <w:t>FFOC</w:t>
      </w:r>
      <w:r>
        <w:rPr>
          <w:b w:val="0"/>
          <w:bCs w:val="0"/>
          <w:lang w:val="en-US"/>
        </w:rPr>
        <w:t xml:space="preserve"> and </w:t>
      </w:r>
      <w:r w:rsidRPr="00557F63">
        <w:rPr>
          <w:rStyle w:val="Keyword"/>
          <w:b w:val="0"/>
          <w:bCs w:val="0"/>
          <w:sz w:val="18"/>
          <w:szCs w:val="18"/>
        </w:rPr>
        <w:t>LFOC</w:t>
      </w:r>
      <w:r>
        <w:rPr>
          <w:b w:val="0"/>
          <w:bCs w:val="0"/>
          <w:lang w:val="en-US"/>
        </w:rPr>
        <w:t xml:space="preserve"> markers signal the content for display.</w:t>
      </w:r>
    </w:p>
    <w:p w14:paraId="35C18125" w14:textId="77777777" w:rsidR="009E5C11" w:rsidRPr="009E5C11" w:rsidRDefault="009E5C11" w:rsidP="009E5C11">
      <w:pPr>
        <w:rPr>
          <w:lang w:val="en-US"/>
        </w:rPr>
      </w:pPr>
    </w:p>
    <w:sectPr w:rsidR="009E5C11" w:rsidRPr="009E5C11" w:rsidSect="003C1006">
      <w:headerReference w:type="default" r:id="rId15"/>
      <w:footerReference w:type="default" r:id="rId16"/>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20536" w14:textId="77777777" w:rsidR="000A6396" w:rsidRDefault="000A6396">
      <w:pPr>
        <w:spacing w:before="0" w:line="240" w:lineRule="auto"/>
      </w:pPr>
      <w:r>
        <w:separator/>
      </w:r>
    </w:p>
  </w:endnote>
  <w:endnote w:type="continuationSeparator" w:id="0">
    <w:p w14:paraId="2FF79B46" w14:textId="77777777" w:rsidR="000A6396" w:rsidRDefault="000A6396">
      <w:pPr>
        <w:spacing w:before="0" w:line="240" w:lineRule="auto"/>
      </w:pPr>
      <w:r>
        <w:continuationSeparator/>
      </w:r>
    </w:p>
  </w:endnote>
  <w:endnote w:id="1">
    <w:p w14:paraId="1918CDAE" w14:textId="2C02888D" w:rsidR="00C128EE" w:rsidRPr="00C128EE" w:rsidRDefault="00C128EE">
      <w:pPr>
        <w:pStyle w:val="EndnoteText"/>
        <w:rPr>
          <w:lang w:val="en-US"/>
        </w:rPr>
      </w:pPr>
      <w:r>
        <w:rPr>
          <w:rStyle w:val="EndnoteReference"/>
        </w:rPr>
        <w:endnoteRef/>
      </w:r>
      <w:r>
        <w:t xml:space="preserve"> </w:t>
      </w:r>
      <w:r w:rsidRPr="00C128EE">
        <w:t>https://www.w3.org/TR/ttml-imsc1.1/</w:t>
      </w:r>
    </w:p>
  </w:endnote>
  <w:endnote w:id="2">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3">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4">
    <w:p w14:paraId="002345BA" w14:textId="6609A6FC" w:rsidR="00C128EE" w:rsidRPr="00C128EE" w:rsidRDefault="00C128EE">
      <w:pPr>
        <w:pStyle w:val="EndnoteText"/>
        <w:rPr>
          <w:lang w:val="en-US"/>
        </w:rPr>
      </w:pPr>
      <w:r>
        <w:rPr>
          <w:rStyle w:val="EndnoteReference"/>
        </w:rPr>
        <w:endnoteRef/>
      </w:r>
      <w:r>
        <w:t xml:space="preserve"> </w:t>
      </w:r>
      <w:r w:rsidRPr="00C128EE">
        <w:t>https://www.w3.org/TR/ttml2/</w:t>
      </w:r>
    </w:p>
  </w:endnote>
  <w:endnote w:id="5">
    <w:p w14:paraId="5A797711" w14:textId="3CAB2032" w:rsidR="00B038B5" w:rsidRPr="00DE3609" w:rsidRDefault="00B038B5">
      <w:pPr>
        <w:pStyle w:val="EndnoteText"/>
        <w:rPr>
          <w:lang w:val="en-US"/>
        </w:rPr>
      </w:pPr>
      <w:r>
        <w:rPr>
          <w:rStyle w:val="EndnoteReference"/>
        </w:rPr>
        <w:endnoteRef/>
      </w:r>
      <w:r>
        <w:t xml:space="preserve"> </w:t>
      </w:r>
      <w:r w:rsidRPr="00B038B5">
        <w:t>https://tech.ebu.ch/docs/tech/tech3380v1_0_1.pdf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282B42" w14:textId="77777777" w:rsidR="000A6396" w:rsidRDefault="000A6396">
      <w:pPr>
        <w:spacing w:before="0" w:line="240" w:lineRule="auto"/>
      </w:pPr>
      <w:r>
        <w:separator/>
      </w:r>
    </w:p>
  </w:footnote>
  <w:footnote w:type="continuationSeparator" w:id="0">
    <w:p w14:paraId="7D13831F" w14:textId="77777777" w:rsidR="000A6396" w:rsidRDefault="000A639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1B3CA17" w:rsidR="005D3838" w:rsidRDefault="00F66525" w:rsidP="003C1006">
    <w:pPr>
      <w:tabs>
        <w:tab w:val="center" w:pos="4680"/>
        <w:tab w:val="right" w:pos="9360"/>
      </w:tabs>
      <w:spacing w:before="0" w:line="240" w:lineRule="auto"/>
    </w:pPr>
    <w:r>
      <w:t xml:space="preserve">DRAFT </w:t>
    </w:r>
    <w:r w:rsidR="003C1006">
      <w:t>Best Practice</w:t>
    </w:r>
    <w:r w:rsidR="00A674A0">
      <w:tab/>
    </w:r>
    <w:r w:rsidR="00A674A0">
      <w:rPr>
        <w:noProof/>
      </w:rPr>
      <w:drawing>
        <wp:inline distT="114300" distB="114300" distL="114300" distR="114300" wp14:anchorId="1B3F2CB3" wp14:editId="61A294DC">
          <wp:extent cx="1042591" cy="5286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1"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2529"/>
  </w:hdrShapeDefaults>
  <w:footnotePr>
    <w:footnote w:id="-1"/>
    <w:footnote w:id="0"/>
  </w:footnotePr>
  <w:endnotePr>
    <w:numFmt w:val="decimal"/>
    <w:endnote w:id="-1"/>
    <w:endnote w:id="0"/>
  </w:endnotePr>
  <w:compat>
    <w:compatSetting w:name="compatibilityMode" w:uri="http://schemas.microsoft.com/office/word" w:val="14"/>
    <w:compatSetting w:name="useWord2013TrackBottomHyphenation" w:uri="http://schemas.microsoft.com/office/word" w:val="1"/>
  </w:compat>
  <w:rsids>
    <w:rsidRoot w:val="005D3838"/>
    <w:rsid w:val="00003ADD"/>
    <w:rsid w:val="00013D8E"/>
    <w:rsid w:val="000234F2"/>
    <w:rsid w:val="00030B16"/>
    <w:rsid w:val="00044F98"/>
    <w:rsid w:val="00070118"/>
    <w:rsid w:val="00093E22"/>
    <w:rsid w:val="000A6396"/>
    <w:rsid w:val="000B3A81"/>
    <w:rsid w:val="000C36E0"/>
    <w:rsid w:val="000F2606"/>
    <w:rsid w:val="000F4C61"/>
    <w:rsid w:val="00105D6B"/>
    <w:rsid w:val="00117351"/>
    <w:rsid w:val="0012488F"/>
    <w:rsid w:val="00140D01"/>
    <w:rsid w:val="0015243A"/>
    <w:rsid w:val="00170C81"/>
    <w:rsid w:val="00176533"/>
    <w:rsid w:val="001A59DA"/>
    <w:rsid w:val="001B006E"/>
    <w:rsid w:val="001B7B35"/>
    <w:rsid w:val="001F23B8"/>
    <w:rsid w:val="001F3EB5"/>
    <w:rsid w:val="0020460E"/>
    <w:rsid w:val="00241F41"/>
    <w:rsid w:val="00295AB0"/>
    <w:rsid w:val="002D15C4"/>
    <w:rsid w:val="00331E5D"/>
    <w:rsid w:val="00334017"/>
    <w:rsid w:val="003515BF"/>
    <w:rsid w:val="003552DE"/>
    <w:rsid w:val="00377D69"/>
    <w:rsid w:val="003A03F0"/>
    <w:rsid w:val="003B7CB7"/>
    <w:rsid w:val="003C1006"/>
    <w:rsid w:val="003C3E6C"/>
    <w:rsid w:val="003F04A7"/>
    <w:rsid w:val="004012AE"/>
    <w:rsid w:val="00410CB5"/>
    <w:rsid w:val="00410F0E"/>
    <w:rsid w:val="00430DDF"/>
    <w:rsid w:val="00450CFA"/>
    <w:rsid w:val="004546BA"/>
    <w:rsid w:val="00456969"/>
    <w:rsid w:val="00460158"/>
    <w:rsid w:val="00467CBE"/>
    <w:rsid w:val="00472130"/>
    <w:rsid w:val="0049158F"/>
    <w:rsid w:val="004A1459"/>
    <w:rsid w:val="004A5EE5"/>
    <w:rsid w:val="004B2089"/>
    <w:rsid w:val="004D204C"/>
    <w:rsid w:val="004F1E41"/>
    <w:rsid w:val="00502182"/>
    <w:rsid w:val="00510D08"/>
    <w:rsid w:val="00521D57"/>
    <w:rsid w:val="0057453A"/>
    <w:rsid w:val="005B1C88"/>
    <w:rsid w:val="005C5BFA"/>
    <w:rsid w:val="005D3838"/>
    <w:rsid w:val="005D5F9D"/>
    <w:rsid w:val="005F6466"/>
    <w:rsid w:val="006340B6"/>
    <w:rsid w:val="00646DE2"/>
    <w:rsid w:val="00655A6B"/>
    <w:rsid w:val="00657EF4"/>
    <w:rsid w:val="0067693E"/>
    <w:rsid w:val="00687676"/>
    <w:rsid w:val="0068783E"/>
    <w:rsid w:val="00720C3F"/>
    <w:rsid w:val="00727E66"/>
    <w:rsid w:val="00790A58"/>
    <w:rsid w:val="007A2AAD"/>
    <w:rsid w:val="007A4665"/>
    <w:rsid w:val="007C3B59"/>
    <w:rsid w:val="007C7E84"/>
    <w:rsid w:val="007F7784"/>
    <w:rsid w:val="008043F6"/>
    <w:rsid w:val="008327E5"/>
    <w:rsid w:val="00837F6A"/>
    <w:rsid w:val="00891752"/>
    <w:rsid w:val="008C09FB"/>
    <w:rsid w:val="008C39E8"/>
    <w:rsid w:val="008D26AA"/>
    <w:rsid w:val="008D393C"/>
    <w:rsid w:val="00903434"/>
    <w:rsid w:val="0091011A"/>
    <w:rsid w:val="00943B18"/>
    <w:rsid w:val="0096527E"/>
    <w:rsid w:val="00982B15"/>
    <w:rsid w:val="00984E29"/>
    <w:rsid w:val="009B5ADD"/>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B038B5"/>
    <w:rsid w:val="00B07B5B"/>
    <w:rsid w:val="00B3507C"/>
    <w:rsid w:val="00B4029F"/>
    <w:rsid w:val="00B50F35"/>
    <w:rsid w:val="00B62128"/>
    <w:rsid w:val="00B714C0"/>
    <w:rsid w:val="00B8566A"/>
    <w:rsid w:val="00B943C9"/>
    <w:rsid w:val="00BA4611"/>
    <w:rsid w:val="00BA57AE"/>
    <w:rsid w:val="00BA664E"/>
    <w:rsid w:val="00BE0EC7"/>
    <w:rsid w:val="00C010D0"/>
    <w:rsid w:val="00C110FC"/>
    <w:rsid w:val="00C128EE"/>
    <w:rsid w:val="00C36E03"/>
    <w:rsid w:val="00C451C3"/>
    <w:rsid w:val="00C45F8A"/>
    <w:rsid w:val="00C65B4C"/>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4111</TotalTime>
  <Pages>5</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Pierre-Anthony Lemieux</cp:lastModifiedBy>
  <cp:revision>81</cp:revision>
  <cp:lastPrinted>2020-07-16T16:01:00Z</cp:lastPrinted>
  <dcterms:created xsi:type="dcterms:W3CDTF">2020-07-16T14:20:00Z</dcterms:created>
  <dcterms:modified xsi:type="dcterms:W3CDTF">2020-10-13T17:57:00Z</dcterms:modified>
</cp:coreProperties>
</file>